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CB8E" w14:textId="77777777" w:rsidR="000B16C1" w:rsidRPr="00C47DA6" w:rsidRDefault="009505CE" w:rsidP="00540DDF">
      <w:pPr>
        <w:pStyle w:val="ChapterNumberPACKT"/>
      </w:pPr>
      <w:commentRangeStart w:id="0"/>
      <w:r w:rsidRPr="00C47DA6">
        <w:t>7</w:t>
      </w:r>
      <w:commentRangeEnd w:id="0"/>
      <w:r w:rsidR="005F0FDA">
        <w:rPr>
          <w:rStyle w:val="CommentReference"/>
          <w:color w:val="auto"/>
          <w:kern w:val="0"/>
          <w:lang w:val="en-US"/>
        </w:rPr>
        <w:commentReference w:id="0"/>
      </w:r>
    </w:p>
    <w:p w14:paraId="2B13DE07" w14:textId="77777777" w:rsidR="009505CE" w:rsidRPr="00C47DA6" w:rsidRDefault="009505CE" w:rsidP="00540DDF">
      <w:pPr>
        <w:pStyle w:val="ChapterTitlePACKT"/>
      </w:pPr>
      <w:r w:rsidRPr="00C47DA6">
        <w:t xml:space="preserve">Configuring Team City </w:t>
      </w:r>
      <w:r w:rsidR="00915270" w:rsidRPr="00C47DA6">
        <w:t>for</w:t>
      </w:r>
      <w:r w:rsidRPr="00C47DA6">
        <w:t xml:space="preserve"> CICD with Xamarin</w:t>
      </w:r>
    </w:p>
    <w:p w14:paraId="34398B69" w14:textId="77777777" w:rsidR="004D50EC" w:rsidRPr="00715758" w:rsidRDefault="00915623" w:rsidP="00540DDF">
      <w:pPr>
        <w:pStyle w:val="NormalPACKT"/>
      </w:pPr>
      <w:r w:rsidRPr="00C47DA6">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sidRPr="00C47DA6">
        <w:t>developer’s</w:t>
      </w:r>
      <w:r w:rsidRPr="00C47DA6">
        <w:t xml:space="preserve"> local copy, used to stop working </w:t>
      </w:r>
      <w:r w:rsidR="003A6A56" w:rsidRPr="00C47DA6">
        <w:t>when merged with others’ code</w:t>
      </w:r>
      <w:r w:rsidR="00E366CA" w:rsidRPr="00C47DA6">
        <w:t>.</w:t>
      </w:r>
      <w:r w:rsidR="00F27467" w:rsidRPr="00C47DA6">
        <w:t xml:space="preserve"> This kind of </w:t>
      </w:r>
      <w:r w:rsidR="00F27467" w:rsidRPr="00540DDF">
        <w:rPr>
          <w:rStyle w:val="ItalicsPACKT"/>
        </w:rPr>
        <w:t>not so integrated development</w:t>
      </w:r>
      <w:r w:rsidR="00F27467" w:rsidRPr="00C47DA6">
        <w:t xml:space="preserve"> environment increases the development time and delayed discovery of issues.</w:t>
      </w:r>
      <w:r w:rsidR="0085571F" w:rsidRPr="00C47DA6">
        <w:t xml:space="preserve"> Solution for this is to have continuous integration build into the development cycle where developers are merging their code multiple times a day and getting issues fixed at earlier stages.</w:t>
      </w:r>
    </w:p>
    <w:p w14:paraId="1EA5FEF5" w14:textId="77777777" w:rsidR="00BA645E" w:rsidRDefault="00921614" w:rsidP="00540DDF">
      <w:pPr>
        <w:pStyle w:val="NormalPACKT"/>
        <w:rPr>
          <w:ins w:id="1" w:author="Rohin Tak" w:date="2017-11-11T17:48:00Z"/>
        </w:rPr>
      </w:pPr>
      <w:r w:rsidRPr="00715758">
        <w:t xml:space="preserve">In this chapter we will learn more about Continuous Integration and Continuous Delivery and different tools that we can use for the same for a better development </w:t>
      </w:r>
      <w:r w:rsidR="003B670A" w:rsidRPr="00915270">
        <w:t>integration and delivery process</w:t>
      </w:r>
      <w:r w:rsidRPr="00915270">
        <w:t>.</w:t>
      </w:r>
    </w:p>
    <w:p w14:paraId="6132BF3D" w14:textId="3E86275D" w:rsidR="00BA645E" w:rsidRDefault="00BA645E" w:rsidP="007265C0">
      <w:pPr>
        <w:pStyle w:val="NormalPACKT"/>
        <w:tabs>
          <w:tab w:val="left" w:pos="5265"/>
        </w:tabs>
        <w:rPr>
          <w:ins w:id="2" w:author="Rohin Tak" w:date="2017-11-11T17:49:00Z"/>
        </w:rPr>
        <w:pPrChange w:id="3" w:author="Rohin Tak" w:date="2017-11-11T17:52:00Z">
          <w:pPr>
            <w:pStyle w:val="NormalPACKT"/>
          </w:pPr>
        </w:pPrChange>
      </w:pPr>
      <w:ins w:id="4" w:author="Rohin Tak" w:date="2017-11-11T17:48:00Z">
        <w:r>
          <w:t xml:space="preserve">In this chapter </w:t>
        </w:r>
      </w:ins>
      <w:ins w:id="5" w:author="Rohin Tak" w:date="2017-11-11T17:49:00Z">
        <w:r w:rsidR="00FA7D1B">
          <w:t>we’ll be covering following topics:</w:t>
        </w:r>
      </w:ins>
      <w:ins w:id="6" w:author="Rohin Tak" w:date="2017-11-11T17:52:00Z">
        <w:r w:rsidR="007265C0">
          <w:tab/>
        </w:r>
      </w:ins>
    </w:p>
    <w:p w14:paraId="72DF76E0" w14:textId="77777777" w:rsidR="00FA7D1B" w:rsidRDefault="00FA7D1B" w:rsidP="00FA7D1B">
      <w:pPr>
        <w:pStyle w:val="NormalPACKT"/>
        <w:numPr>
          <w:ilvl w:val="0"/>
          <w:numId w:val="43"/>
        </w:numPr>
        <w:rPr>
          <w:ins w:id="7" w:author="Rohin Tak" w:date="2017-11-11T17:49:00Z"/>
        </w:rPr>
        <w:pPrChange w:id="8" w:author="Rohin Tak" w:date="2017-11-11T17:49:00Z">
          <w:pPr>
            <w:pStyle w:val="NormalPACKT"/>
          </w:pPr>
        </w:pPrChange>
      </w:pPr>
      <w:ins w:id="9" w:author="Rohin Tak" w:date="2017-11-11T17:49:00Z">
        <w:r>
          <w:t>Introduction to continuous integration</w:t>
        </w:r>
      </w:ins>
    </w:p>
    <w:p w14:paraId="01E068EA" w14:textId="77777777" w:rsidR="00FA7D1B" w:rsidRDefault="00FA7D1B" w:rsidP="00FA7D1B">
      <w:pPr>
        <w:pStyle w:val="NormalPACKT"/>
        <w:numPr>
          <w:ilvl w:val="0"/>
          <w:numId w:val="43"/>
        </w:numPr>
        <w:rPr>
          <w:ins w:id="10" w:author="Rohin Tak" w:date="2017-11-11T17:50:00Z"/>
        </w:rPr>
        <w:pPrChange w:id="11" w:author="Rohin Tak" w:date="2017-11-11T17:49:00Z">
          <w:pPr>
            <w:pStyle w:val="NormalPACKT"/>
          </w:pPr>
        </w:pPrChange>
      </w:pPr>
      <w:ins w:id="12" w:author="Rohin Tak" w:date="2017-11-11T17:50:00Z">
        <w:r>
          <w:t>Various tools for continuous integration</w:t>
        </w:r>
      </w:ins>
    </w:p>
    <w:p w14:paraId="19257E1A" w14:textId="77777777" w:rsidR="00FA7D1B" w:rsidRDefault="00FA7D1B" w:rsidP="00FA7D1B">
      <w:pPr>
        <w:pStyle w:val="NormalPACKT"/>
        <w:numPr>
          <w:ilvl w:val="0"/>
          <w:numId w:val="43"/>
        </w:numPr>
        <w:rPr>
          <w:ins w:id="13" w:author="Rohin Tak" w:date="2017-11-11T17:51:00Z"/>
        </w:rPr>
        <w:pPrChange w:id="14" w:author="Rohin Tak" w:date="2017-11-11T17:49:00Z">
          <w:pPr>
            <w:pStyle w:val="NormalPACKT"/>
          </w:pPr>
        </w:pPrChange>
      </w:pPr>
      <w:ins w:id="15" w:author="Rohin Tak" w:date="2017-11-11T17:50:00Z">
        <w:r>
          <w:t>Using TeamCity</w:t>
        </w:r>
      </w:ins>
      <w:ins w:id="16" w:author="Rohin Tak" w:date="2017-11-11T17:51:00Z">
        <w:r>
          <w:t xml:space="preserve"> with Xamarin</w:t>
        </w:r>
      </w:ins>
    </w:p>
    <w:p w14:paraId="4E635B8D" w14:textId="7485989B" w:rsidR="00FA7D1B" w:rsidRDefault="00FA7D1B" w:rsidP="00FA7D1B">
      <w:pPr>
        <w:pStyle w:val="NormalPACKT"/>
        <w:numPr>
          <w:ilvl w:val="0"/>
          <w:numId w:val="43"/>
        </w:numPr>
        <w:rPr>
          <w:ins w:id="17" w:author="Rohin Tak" w:date="2017-11-11T17:51:00Z"/>
        </w:rPr>
        <w:pPrChange w:id="18" w:author="Rohin Tak" w:date="2017-11-11T17:49:00Z">
          <w:pPr>
            <w:pStyle w:val="NormalPACKT"/>
          </w:pPr>
        </w:pPrChange>
      </w:pPr>
      <w:ins w:id="19" w:author="Rohin Tak" w:date="2017-11-11T17:51:00Z">
        <w:r>
          <w:t>Preparing build server for TeamCity and installing TeamCity</w:t>
        </w:r>
      </w:ins>
    </w:p>
    <w:p w14:paraId="54BC123A" w14:textId="77777777" w:rsidR="00FA7D1B" w:rsidRDefault="00FA7D1B" w:rsidP="00FA7D1B">
      <w:pPr>
        <w:pStyle w:val="NormalPACKT"/>
        <w:numPr>
          <w:ilvl w:val="0"/>
          <w:numId w:val="43"/>
        </w:numPr>
        <w:rPr>
          <w:ins w:id="20" w:author="Rohin Tak" w:date="2017-11-11T17:51:00Z"/>
        </w:rPr>
        <w:pPrChange w:id="21" w:author="Rohin Tak" w:date="2017-11-11T17:49:00Z">
          <w:pPr>
            <w:pStyle w:val="NormalPACKT"/>
          </w:pPr>
        </w:pPrChange>
      </w:pPr>
      <w:ins w:id="22" w:author="Rohin Tak" w:date="2017-11-11T17:51:00Z">
        <w:r>
          <w:t>Creating build script</w:t>
        </w:r>
      </w:ins>
    </w:p>
    <w:p w14:paraId="4E142B63" w14:textId="77777777" w:rsidR="00FA7D1B" w:rsidRPr="00BA645E" w:rsidRDefault="00FA7D1B" w:rsidP="00FA7D1B">
      <w:pPr>
        <w:pStyle w:val="NormalPACKT"/>
        <w:numPr>
          <w:ilvl w:val="0"/>
          <w:numId w:val="43"/>
        </w:numPr>
        <w:pPrChange w:id="23" w:author="Rohin Tak" w:date="2017-11-11T17:49:00Z">
          <w:pPr>
            <w:pStyle w:val="NormalPACKT"/>
          </w:pPr>
        </w:pPrChange>
      </w:pPr>
      <w:ins w:id="24" w:author="Rohin Tak" w:date="2017-11-11T17:51:00Z">
        <w:r>
          <w:t>Creating a TeamCity project</w:t>
        </w:r>
      </w:ins>
    </w:p>
    <w:p w14:paraId="76D15984" w14:textId="77777777" w:rsidR="000E340E" w:rsidRPr="00715758" w:rsidRDefault="00715758" w:rsidP="00540DDF">
      <w:pPr>
        <w:pStyle w:val="NormalPACKT"/>
      </w:pPr>
      <w:commentRangeStart w:id="25"/>
      <w:r>
        <w:t>…</w:t>
      </w:r>
      <w:commentRangeEnd w:id="25"/>
      <w:r>
        <w:rPr>
          <w:rStyle w:val="CommentReference"/>
          <w:rFonts w:ascii="Arial" w:hAnsi="Arial" w:cs="Arial"/>
          <w:bCs/>
        </w:rPr>
        <w:commentReference w:id="25"/>
      </w:r>
    </w:p>
    <w:p w14:paraId="58641403" w14:textId="77777777" w:rsidR="000E340E" w:rsidRPr="00915270" w:rsidRDefault="00600CCD" w:rsidP="00540DDF">
      <w:pPr>
        <w:pStyle w:val="Heading1"/>
      </w:pPr>
      <w:r w:rsidRPr="00715758">
        <w:lastRenderedPageBreak/>
        <w:t xml:space="preserve">Introduction </w:t>
      </w:r>
      <w:r w:rsidR="00C47DA6" w:rsidRPr="00715758">
        <w:t>to</w:t>
      </w:r>
      <w:r w:rsidR="000E340E" w:rsidRPr="00715758">
        <w:t xml:space="preserve"> Continuous Integration</w:t>
      </w:r>
    </w:p>
    <w:p w14:paraId="1260A90F" w14:textId="77777777" w:rsidR="00674E34" w:rsidRPr="00715758" w:rsidRDefault="00674E34" w:rsidP="00540DDF">
      <w:pPr>
        <w:pStyle w:val="NormalPACKT"/>
      </w:pPr>
      <w:r w:rsidRPr="00540DDF">
        <w:t>Continuous Integration</w:t>
      </w:r>
      <w:r w:rsidRPr="00C47DA6">
        <w:t xml:space="preserve"> (CI) is a development and integration practice in which developers </w:t>
      </w:r>
      <w:r w:rsidR="00915270" w:rsidRPr="00C47DA6">
        <w:t>checking</w:t>
      </w:r>
      <w:r w:rsidRPr="00C47DA6">
        <w:t xml:space="preserve"> code into a shared repository frequently, preferably several times a day. Each </w:t>
      </w:r>
      <w:r w:rsidR="005E29E7" w:rsidRPr="00C47DA6">
        <w:t xml:space="preserve">code </w:t>
      </w:r>
      <w:r w:rsidR="00463D49" w:rsidRPr="00C47DA6">
        <w:t>merge</w:t>
      </w:r>
      <w:r w:rsidRPr="00C47DA6">
        <w:t xml:space="preserve"> can then be verified by an automated build and automated tests if applicable</w:t>
      </w:r>
      <w:r w:rsidRPr="00715758">
        <w:t>.</w:t>
      </w:r>
    </w:p>
    <w:p w14:paraId="2142627E" w14:textId="77777777" w:rsidR="00CC5623" w:rsidRPr="00915270" w:rsidRDefault="00CC5623" w:rsidP="00540DDF">
      <w:pPr>
        <w:pStyle w:val="NormalPACKT"/>
      </w:pPr>
      <w:r w:rsidRPr="00915270">
        <w:t xml:space="preserve">There are many benefits of following continuous </w:t>
      </w:r>
      <w:r w:rsidR="00915270" w:rsidRPr="00915270">
        <w:t>integration;</w:t>
      </w:r>
      <w:r w:rsidRPr="00915270">
        <w:t xml:space="preserve"> one of the </w:t>
      </w:r>
      <w:r w:rsidR="00915270" w:rsidRPr="00915270">
        <w:t>advantages</w:t>
      </w:r>
      <w:r w:rsidRPr="00915270">
        <w:t xml:space="preserve"> is that it helps detect defects quickly and at early stage.</w:t>
      </w:r>
      <w:r w:rsidR="005E29E7" w:rsidRPr="00915270">
        <w:t xml:space="preserve"> The check</w:t>
      </w:r>
      <w:r w:rsidR="00915270">
        <w:t>-</w:t>
      </w:r>
      <w:r w:rsidR="005E29E7" w:rsidRPr="00915270">
        <w:t>in</w:t>
      </w:r>
      <w:r w:rsidR="00BD5058" w:rsidRPr="00915270">
        <w:t>s are usually very small and contains small portions of developments, thus helping in identifying the exact issues quickly.</w:t>
      </w:r>
    </w:p>
    <w:p w14:paraId="0AC93E8A" w14:textId="77777777" w:rsidR="00173798" w:rsidRPr="00C47DA6" w:rsidRDefault="00435E0C" w:rsidP="00540DDF">
      <w:pPr>
        <w:pStyle w:val="NormalPACKT"/>
      </w:pPr>
      <w:r w:rsidRPr="00540DDF">
        <w:t>Contin</w:t>
      </w:r>
      <w:r w:rsidR="00364AB4" w:rsidRPr="00540DDF">
        <w:t>u</w:t>
      </w:r>
      <w:r w:rsidR="00FA6CBE" w:rsidRPr="00540DDF">
        <w:t>ous Deliver</w:t>
      </w:r>
      <w:r w:rsidR="00B61B7D" w:rsidRPr="00540DDF">
        <w:t>y</w:t>
      </w:r>
      <w:r w:rsidR="00FA6CBE" w:rsidRPr="00540DDF">
        <w:t xml:space="preserve"> </w:t>
      </w:r>
      <w:r w:rsidR="00FA6CBE" w:rsidRPr="00C47DA6">
        <w:t>(CD)</w:t>
      </w:r>
      <w:r w:rsidRPr="00540DDF">
        <w:t xml:space="preserve"> </w:t>
      </w:r>
      <w:r w:rsidRPr="00C47DA6">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14:paraId="6570E18A" w14:textId="77777777" w:rsidR="00FA6CBE" w:rsidRDefault="00173798" w:rsidP="00540DDF">
      <w:pPr>
        <w:pStyle w:val="NormalPACKT"/>
      </w:pPr>
      <w:r w:rsidRPr="00C47DA6">
        <w:t xml:space="preserve">In short, Continuous integration improves the development and testing experience with frequent code merges and helps in quickly identifying the bugs </w:t>
      </w:r>
      <w:r w:rsidR="00926966" w:rsidRPr="00C47DA6">
        <w:t>and</w:t>
      </w:r>
      <w:r w:rsidRPr="00C47DA6">
        <w:t xml:space="preserve"> involves running automated tests if included in the process while Continuous delivery makes sure the codebase everything is</w:t>
      </w:r>
      <w:r w:rsidR="005E6382" w:rsidRPr="00C47DA6">
        <w:t xml:space="preserve"> </w:t>
      </w:r>
      <w:r w:rsidRPr="00C47DA6">
        <w:t>in ready state for the code to be deployed in any environment.</w:t>
      </w:r>
      <w:r w:rsidR="00FA6CBE">
        <w:t xml:space="preserve"> </w:t>
      </w:r>
    </w:p>
    <w:p w14:paraId="368947D2" w14:textId="77777777" w:rsidR="007131C6" w:rsidRPr="00C47DA6" w:rsidRDefault="00B84778" w:rsidP="00540DDF">
      <w:pPr>
        <w:pStyle w:val="Heading2"/>
      </w:pPr>
      <w:bookmarkStart w:id="26" w:name="_Hlk492737474"/>
      <w:r w:rsidRPr="00C47DA6">
        <w:lastRenderedPageBreak/>
        <w:t xml:space="preserve">CICD for </w:t>
      </w:r>
      <w:r w:rsidR="00B61B7D" w:rsidRPr="00C47DA6">
        <w:t>a</w:t>
      </w:r>
      <w:r w:rsidRPr="00C47DA6">
        <w:t xml:space="preserve"> Web Application</w:t>
      </w:r>
    </w:p>
    <w:bookmarkEnd w:id="26"/>
    <w:p w14:paraId="4B951137" w14:textId="77777777" w:rsidR="00B606F7" w:rsidRDefault="00C47DA6" w:rsidP="00540DDF">
      <w:pPr>
        <w:pStyle w:val="FigurePACKT"/>
      </w:pPr>
      <w:r w:rsidRPr="00540DDF">
        <w:rPr>
          <w:noProof/>
        </w:rPr>
        <w:drawing>
          <wp:inline distT="0" distB="0" distL="0" distR="0" wp14:anchorId="202B82D9" wp14:editId="40478BDC">
            <wp:extent cx="3295650" cy="36604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6029" cy="3671938"/>
                    </a:xfrm>
                    <a:prstGeom prst="rect">
                      <a:avLst/>
                    </a:prstGeom>
                  </pic:spPr>
                </pic:pic>
              </a:graphicData>
            </a:graphic>
          </wp:inline>
        </w:drawing>
      </w:r>
    </w:p>
    <w:p w14:paraId="30C24139" w14:textId="77777777" w:rsidR="00C47DA6" w:rsidRPr="00C47DA6" w:rsidRDefault="00C47DA6" w:rsidP="00540DDF">
      <w:pPr>
        <w:pStyle w:val="LayoutInformationPACKT"/>
      </w:pPr>
      <w:r w:rsidRPr="00C47DA6">
        <w:t>B07738_07_01</w:t>
      </w:r>
    </w:p>
    <w:p w14:paraId="274D042C" w14:textId="77777777" w:rsidR="00B843B3" w:rsidRPr="00540DDF" w:rsidRDefault="0074451B" w:rsidP="00540DDF">
      <w:pPr>
        <w:pStyle w:val="NormalPACKT"/>
      </w:pPr>
      <w:r w:rsidRPr="00540DDF">
        <w:t>For a web application once the build is ready from the CI server it is not a big task to test the application on different browsers since there are only limited number of</w:t>
      </w:r>
      <w:r w:rsidR="00071E71" w:rsidRPr="00540DDF">
        <w:t xml:space="preserve"> them. But in a mobile application there is one more step involved to improve the experience</w:t>
      </w:r>
      <w:r w:rsidR="00B33B32" w:rsidRPr="00540DDF">
        <w:t xml:space="preserve"> since there are thousands of devices with different versions of operating systems available</w:t>
      </w:r>
      <w:r w:rsidR="00071E71" w:rsidRPr="00540DDF">
        <w:t>.</w:t>
      </w:r>
    </w:p>
    <w:p w14:paraId="50A5C501" w14:textId="77777777" w:rsidR="00B843B3" w:rsidRPr="00C47DA6" w:rsidRDefault="00B843B3" w:rsidP="00540DDF">
      <w:pPr>
        <w:pStyle w:val="Heading2"/>
      </w:pPr>
      <w:r w:rsidRPr="00C47DA6">
        <w:lastRenderedPageBreak/>
        <w:t xml:space="preserve">CICD for a </w:t>
      </w:r>
      <w:r w:rsidR="00135D91" w:rsidRPr="00C47DA6">
        <w:t>Mobile</w:t>
      </w:r>
      <w:r w:rsidRPr="00C47DA6">
        <w:t xml:space="preserve"> Application</w:t>
      </w:r>
    </w:p>
    <w:p w14:paraId="028399F9" w14:textId="77777777" w:rsidR="00B843B3" w:rsidRDefault="00C47DA6" w:rsidP="00540DDF">
      <w:pPr>
        <w:pStyle w:val="FigurePACKT"/>
      </w:pPr>
      <w:r>
        <w:rPr>
          <w:noProof/>
          <w:lang w:val="en-IN" w:eastAsia="en-IN"/>
        </w:rPr>
        <w:drawing>
          <wp:inline distT="0" distB="0" distL="0" distR="0" wp14:anchorId="13CD4646" wp14:editId="450DAC9E">
            <wp:extent cx="3792713" cy="37814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5768" cy="3784471"/>
                    </a:xfrm>
                    <a:prstGeom prst="rect">
                      <a:avLst/>
                    </a:prstGeom>
                  </pic:spPr>
                </pic:pic>
              </a:graphicData>
            </a:graphic>
          </wp:inline>
        </w:drawing>
      </w:r>
    </w:p>
    <w:p w14:paraId="0DB69A6F" w14:textId="77777777" w:rsidR="00C47DA6" w:rsidRPr="00540DDF" w:rsidRDefault="00C47DA6" w:rsidP="00540DDF">
      <w:pPr>
        <w:pStyle w:val="LayoutInformationPACKT"/>
      </w:pPr>
      <w:r w:rsidRPr="00C47DA6">
        <w:t>B07738_07_02</w:t>
      </w:r>
    </w:p>
    <w:p w14:paraId="314F57EA" w14:textId="77777777" w:rsidR="00813131" w:rsidRPr="00C47DA6" w:rsidRDefault="00813131" w:rsidP="00540DDF">
      <w:pPr>
        <w:pStyle w:val="NormalPACKT"/>
      </w:pPr>
      <w:r w:rsidRPr="00C47DA6">
        <w:t>As shown in the image above</w:t>
      </w:r>
      <w:r w:rsidR="00AC1E73" w:rsidRPr="00C47DA6">
        <w:t>, mobile applications need to be tested on hundreds of devices with different operating systems and purchasing on those mobile devices which keep on coming every now and then, can be very expensive. To make sure the quality of application stays at the top including Test Cloud based solutions becomes an integral part of the process.</w:t>
      </w:r>
    </w:p>
    <w:p w14:paraId="4BEC7058" w14:textId="77777777" w:rsidR="00BC7755" w:rsidRPr="00C47DA6" w:rsidRDefault="00A509E8" w:rsidP="00540DDF">
      <w:pPr>
        <w:pStyle w:val="Heading2"/>
      </w:pPr>
      <w:r w:rsidRPr="00C47DA6">
        <w:t xml:space="preserve">Choosing </w:t>
      </w:r>
      <w:r w:rsidR="00D85553" w:rsidRPr="00C47DA6">
        <w:t>Tools for Continuous Integration</w:t>
      </w:r>
    </w:p>
    <w:p w14:paraId="489EAC9F" w14:textId="77777777" w:rsidR="00D822AB" w:rsidRPr="00915270" w:rsidRDefault="00785FA4" w:rsidP="00540DDF">
      <w:pPr>
        <w:pStyle w:val="NormalPACKT"/>
      </w:pPr>
      <w:r w:rsidRPr="00C47DA6">
        <w:t>There are many CI tools available in the market</w:t>
      </w:r>
      <w:r w:rsidR="005E61AE" w:rsidRPr="00715758">
        <w:t xml:space="preserve"> to implement continuous integration, just like there are many languages available in the market to developer applications.</w:t>
      </w:r>
      <w:r w:rsidR="00E411CA" w:rsidRPr="00715758">
        <w:t xml:space="preserve"> But choosing the right CI tool is ve</w:t>
      </w:r>
      <w:r w:rsidR="00E411CA" w:rsidRPr="00915270">
        <w:t xml:space="preserve">ry important for a good </w:t>
      </w:r>
      <w:r w:rsidR="00D822AB" w:rsidRPr="00915270">
        <w:t>long-term</w:t>
      </w:r>
      <w:r w:rsidR="00E411CA" w:rsidRPr="00915270">
        <w:t xml:space="preserve"> benefit.</w:t>
      </w:r>
    </w:p>
    <w:p w14:paraId="0A5122A3" w14:textId="77777777" w:rsidR="00FB51B6" w:rsidRPr="00915270" w:rsidRDefault="00FB51B6" w:rsidP="00540DDF">
      <w:pPr>
        <w:pStyle w:val="NormalPACKT"/>
      </w:pPr>
      <w:r w:rsidRPr="00915270">
        <w:t>Choosing a CI tool for your project can depend</w:t>
      </w:r>
      <w:r w:rsidR="00EC2D9E" w:rsidRPr="00915270">
        <w:t xml:space="preserve"> on many variables like:</w:t>
      </w:r>
    </w:p>
    <w:p w14:paraId="65AA76A4" w14:textId="77777777" w:rsidR="008125FF" w:rsidRPr="00540DDF" w:rsidRDefault="00737FFE" w:rsidP="00540DDF">
      <w:pPr>
        <w:pStyle w:val="BulletPACKT"/>
      </w:pPr>
      <w:r w:rsidRPr="00540DDF">
        <w:rPr>
          <w:rStyle w:val="KeyWordPACKT"/>
        </w:rPr>
        <w:lastRenderedPageBreak/>
        <w:t>Programming Language Support</w:t>
      </w:r>
      <w:r w:rsidR="00C47DA6" w:rsidRPr="00540DDF">
        <w:t xml:space="preserve">: </w:t>
      </w:r>
      <w:r w:rsidR="008E4190" w:rsidRPr="00C47DA6">
        <w:t xml:space="preserve">This is one of the most important factors while choosing a CI tool. Some CI tools have better support for certain language specific builds and </w:t>
      </w:r>
      <w:r w:rsidR="008E4190" w:rsidRPr="00540DDF">
        <w:t>packages while others might not provide language specific packaging options.</w:t>
      </w:r>
    </w:p>
    <w:p w14:paraId="579670F5" w14:textId="77777777" w:rsidR="00926DAD" w:rsidRPr="00540DDF" w:rsidRDefault="00737FFE" w:rsidP="00540DDF">
      <w:pPr>
        <w:pStyle w:val="BulletPACKT"/>
      </w:pPr>
      <w:r w:rsidRPr="00540DDF">
        <w:rPr>
          <w:rStyle w:val="KeyWordPACKT"/>
        </w:rPr>
        <w:t>Operating System</w:t>
      </w:r>
      <w:r w:rsidR="00C47DA6" w:rsidRPr="00540DDF">
        <w:t xml:space="preserve">: </w:t>
      </w:r>
      <w:r w:rsidR="00726AAA" w:rsidRPr="00C47DA6">
        <w:t xml:space="preserve">Operating system support, meaning some teams might find an open source operating system like Linux to be a better choice for all </w:t>
      </w:r>
      <w:r w:rsidR="001F669B" w:rsidRPr="00540DDF">
        <w:t>their</w:t>
      </w:r>
      <w:r w:rsidR="00726AAA" w:rsidRPr="00540DDF">
        <w:t xml:space="preserve"> servers including the CI server and it might be more comfortable for them to configure a familiar operating system while other teams working on </w:t>
      </w:r>
      <w:r w:rsidR="00C21CAD">
        <w:t xml:space="preserve">.NET </w:t>
      </w:r>
      <w:r w:rsidR="00726AAA" w:rsidRPr="00540DDF">
        <w:t xml:space="preserve">applications might find Windows to be more comfortable and feature rich for </w:t>
      </w:r>
      <w:r w:rsidR="00915270" w:rsidRPr="00915270">
        <w:t>their</w:t>
      </w:r>
      <w:r w:rsidR="00726AAA" w:rsidRPr="00540DDF">
        <w:t xml:space="preserve"> configurations.</w:t>
      </w:r>
      <w:r w:rsidR="001F669B" w:rsidRPr="00540DDF">
        <w:t xml:space="preserve"> It all boils down to the preference different teams have and the kind of application they are working on.</w:t>
      </w:r>
    </w:p>
    <w:p w14:paraId="417838C0" w14:textId="77777777" w:rsidR="007B5D7A" w:rsidRPr="00540DDF" w:rsidRDefault="00737FFE" w:rsidP="00540DDF">
      <w:pPr>
        <w:pStyle w:val="BulletPACKT"/>
      </w:pPr>
      <w:r w:rsidRPr="00540DDF">
        <w:rPr>
          <w:rStyle w:val="KeyWordPACKT"/>
        </w:rPr>
        <w:t>Integration with Code Repository</w:t>
      </w:r>
      <w:r w:rsidR="00C47DA6" w:rsidRPr="00540DDF">
        <w:t xml:space="preserve">: </w:t>
      </w:r>
      <w:r w:rsidR="0065046E" w:rsidRPr="00C47DA6">
        <w:t>Different teams prefer different code repositories for various reasons, some might find Git to be more feature rich and supported on various IDEs with pl</w:t>
      </w:r>
      <w:r w:rsidR="0065046E" w:rsidRPr="00540DDF">
        <w:t>ugins while others who are more familiar with Microsoft environments find Team Services to be easier to use and better integrated.</w:t>
      </w:r>
      <w:r w:rsidR="005B749F" w:rsidRPr="00540DDF">
        <w:t xml:space="preserve"> Different CI tools have different level of support for these repositories.</w:t>
      </w:r>
    </w:p>
    <w:p w14:paraId="3C25FE1C" w14:textId="77777777" w:rsidR="001F5B24" w:rsidRPr="00540DDF" w:rsidRDefault="00737FFE" w:rsidP="00540DDF">
      <w:pPr>
        <w:pStyle w:val="BulletPACKT"/>
      </w:pPr>
      <w:r w:rsidRPr="00540DDF">
        <w:rPr>
          <w:rStyle w:val="KeyWordPACKT"/>
        </w:rPr>
        <w:t xml:space="preserve">Support for </w:t>
      </w:r>
      <w:r w:rsidR="002F77B5" w:rsidRPr="00540DDF">
        <w:rPr>
          <w:rStyle w:val="KeyWordPACKT"/>
        </w:rPr>
        <w:t>A</w:t>
      </w:r>
      <w:r w:rsidRPr="00540DDF">
        <w:rPr>
          <w:rStyle w:val="KeyWordPACKT"/>
        </w:rPr>
        <w:t xml:space="preserve">pplication </w:t>
      </w:r>
      <w:r w:rsidR="002F77B5" w:rsidRPr="00540DDF">
        <w:rPr>
          <w:rStyle w:val="KeyWordPACKT"/>
        </w:rPr>
        <w:t>P</w:t>
      </w:r>
      <w:r w:rsidRPr="00540DDF">
        <w:rPr>
          <w:rStyle w:val="KeyWordPACKT"/>
        </w:rPr>
        <w:t xml:space="preserve">latform </w:t>
      </w:r>
      <w:r w:rsidR="002F77B5" w:rsidRPr="00540DDF">
        <w:rPr>
          <w:rStyle w:val="KeyWordPACKT"/>
        </w:rPr>
        <w:t>D</w:t>
      </w:r>
      <w:r w:rsidRPr="00540DDF">
        <w:rPr>
          <w:rStyle w:val="KeyWordPACKT"/>
        </w:rPr>
        <w:t>eployment</w:t>
      </w:r>
      <w:r w:rsidR="00C47DA6" w:rsidRPr="00540DDF">
        <w:t xml:space="preserve">: </w:t>
      </w:r>
      <w:r w:rsidR="002227D4" w:rsidRPr="00C47DA6">
        <w:t>Some CI servers are better suited for web application deployment while other provide more features and better support for mobile application deployment to app stores</w:t>
      </w:r>
      <w:r w:rsidR="006112D6" w:rsidRPr="00540DDF">
        <w:t>. Depending on your type of application, the choice can vary.</w:t>
      </w:r>
    </w:p>
    <w:p w14:paraId="18924247" w14:textId="77777777" w:rsidR="00DD7D25" w:rsidRDefault="008125FF" w:rsidP="00540DDF">
      <w:pPr>
        <w:pStyle w:val="BulletPACKT"/>
        <w:rPr>
          <w:b/>
          <w:sz w:val="28"/>
          <w:szCs w:val="36"/>
        </w:rPr>
      </w:pPr>
      <w:r w:rsidRPr="00540DDF">
        <w:rPr>
          <w:rStyle w:val="KeyWordPACKT"/>
        </w:rPr>
        <w:t>Cost</w:t>
      </w:r>
      <w:r w:rsidR="00C47DA6" w:rsidRPr="00540DDF">
        <w:t xml:space="preserve">: </w:t>
      </w:r>
      <w:r w:rsidR="006A697D" w:rsidRPr="00C47DA6">
        <w:t>Cost is always an important fa</w:t>
      </w:r>
      <w:r w:rsidR="006A697D" w:rsidRPr="00540DDF">
        <w:t>ctor while choosing any type of tool.</w:t>
      </w:r>
      <w:r w:rsidR="003835DE" w:rsidRPr="00540DDF">
        <w:t xml:space="preserve"> Medium to big size companies can afford to have expensive feature rich CI tools while smaller companies and teams might want to stick to low budget and sometimes open source and freely available CI tools and customize them according to their needs.</w:t>
      </w:r>
    </w:p>
    <w:p w14:paraId="3E0569EC" w14:textId="77777777" w:rsidR="00DB2FF7" w:rsidRPr="00C47DA6" w:rsidRDefault="00DB2FF7" w:rsidP="00540DDF">
      <w:pPr>
        <w:pStyle w:val="Heading2"/>
      </w:pPr>
      <w:r w:rsidRPr="00C47DA6">
        <w:t>Various Tools for Continuous Integration</w:t>
      </w:r>
    </w:p>
    <w:p w14:paraId="70BD4B30" w14:textId="77777777" w:rsidR="00866D61" w:rsidRPr="00C47DA6" w:rsidRDefault="00566A55" w:rsidP="00540DDF">
      <w:pPr>
        <w:pStyle w:val="NormalPACKT"/>
      </w:pPr>
      <w:r w:rsidRPr="00C47DA6">
        <w:t>Let’s have a look at some of the widely used C</w:t>
      </w:r>
      <w:r w:rsidR="00647635" w:rsidRPr="00C47DA6">
        <w:t>I</w:t>
      </w:r>
      <w:r w:rsidRPr="00C47DA6">
        <w:t xml:space="preserve"> tools available in the market.</w:t>
      </w:r>
    </w:p>
    <w:p w14:paraId="28FA6314" w14:textId="774CAAB1" w:rsidR="00DD60C3" w:rsidRDefault="00DD60C3" w:rsidP="00540DDF">
      <w:pPr>
        <w:pStyle w:val="Heading3"/>
        <w:rPr>
          <w:ins w:id="27" w:author="Rohin Tak" w:date="2017-11-11T17:55:00Z"/>
        </w:rPr>
      </w:pPr>
      <w:r w:rsidRPr="00C47DA6">
        <w:t>TeamCity</w:t>
      </w:r>
    </w:p>
    <w:p w14:paraId="533D4CC6" w14:textId="2D9E527F" w:rsidR="00835491" w:rsidRPr="00835491" w:rsidRDefault="00835491" w:rsidP="00835491">
      <w:pPr>
        <w:pStyle w:val="NormalPACKT"/>
        <w:rPr>
          <w:lang w:val="en-GB"/>
          <w:rPrChange w:id="28" w:author="Rohin Tak" w:date="2017-11-11T17:55:00Z">
            <w:rPr/>
          </w:rPrChange>
        </w:rPr>
        <w:pPrChange w:id="29" w:author="Rohin Tak" w:date="2017-11-11T17:55:00Z">
          <w:pPr>
            <w:pStyle w:val="Heading3"/>
          </w:pPr>
        </w:pPrChange>
      </w:pPr>
      <w:ins w:id="30" w:author="Rohin Tak" w:date="2017-11-11T17:55:00Z">
        <w:r>
          <w:rPr>
            <w:lang w:val="en-GB"/>
          </w:rPr>
          <w:t>TeamCity is a well known CI server, built by JetBrains. JetBrains is quite well known for developing various tools for different phases in software development life cycle like WebStorm and Re</w:t>
        </w:r>
      </w:ins>
      <w:ins w:id="31" w:author="Rohin Tak" w:date="2017-11-11T17:56:00Z">
        <w:r>
          <w:rPr>
            <w:lang w:val="en-GB"/>
          </w:rPr>
          <w:t>S</w:t>
        </w:r>
      </w:ins>
      <w:ins w:id="32" w:author="Rohin Tak" w:date="2017-11-11T17:55:00Z">
        <w:r>
          <w:rPr>
            <w:lang w:val="en-GB"/>
          </w:rPr>
          <w:t>harper</w:t>
        </w:r>
      </w:ins>
      <w:ins w:id="33" w:author="Rohin Tak" w:date="2017-11-11T17:56:00Z">
        <w:r>
          <w:rPr>
            <w:lang w:val="en-GB"/>
          </w:rPr>
          <w:t xml:space="preserve">. </w:t>
        </w:r>
      </w:ins>
      <w:ins w:id="34" w:author="Rohin Tak" w:date="2017-11-11T17:57:00Z">
        <w:r>
          <w:rPr>
            <w:lang w:val="en-GB"/>
          </w:rPr>
          <w:t>Team has both a licenced version and a free version with limited number of configurations and build agents, the free version is suitable for small teams that plan to grow over the time.</w:t>
        </w:r>
      </w:ins>
      <w:ins w:id="35" w:author="Rohin Tak" w:date="2017-11-11T17:55:00Z">
        <w:r>
          <w:rPr>
            <w:lang w:val="en-GB"/>
          </w:rPr>
          <w:t xml:space="preserve"> </w:t>
        </w:r>
      </w:ins>
    </w:p>
    <w:p w14:paraId="28B7CCCF" w14:textId="7FC4D7E0" w:rsidR="00DD60C3" w:rsidRPr="00715758" w:rsidDel="00260879" w:rsidRDefault="00D41C7C" w:rsidP="00540DDF">
      <w:pPr>
        <w:pStyle w:val="NormalPACKT"/>
        <w:rPr>
          <w:del w:id="36" w:author="Rohin Tak" w:date="2017-11-11T17:58:00Z"/>
        </w:rPr>
      </w:pPr>
      <w:commentRangeStart w:id="37"/>
      <w:del w:id="38" w:author="Rohin Tak" w:date="2017-11-11T17:58:00Z">
        <w:r w:rsidRPr="00C47DA6" w:rsidDel="00260879">
          <w:delText>TeamCity is a mature CI server, developed by JetBrains</w:delText>
        </w:r>
      </w:del>
      <w:del w:id="39" w:author="Rohin Tak" w:date="2017-11-11T17:54:00Z">
        <w:r w:rsidRPr="00C47DA6" w:rsidDel="00835491">
          <w:delText xml:space="preserve"> company</w:delText>
        </w:r>
      </w:del>
      <w:del w:id="40" w:author="Rohin Tak" w:date="2017-11-11T17:58:00Z">
        <w:r w:rsidRPr="00C47DA6" w:rsidDel="00260879">
          <w:delText xml:space="preserve">. JetBrains </w:delText>
        </w:r>
        <w:r w:rsidR="00383919" w:rsidRPr="00C47DA6" w:rsidDel="00260879">
          <w:delText>is very popular</w:delText>
        </w:r>
        <w:r w:rsidRPr="00C47DA6" w:rsidDel="00260879">
          <w:delText xml:space="preserve"> in the software development world, and their tools like WebStorm and ReSharper are used by developers worldwide.</w:delText>
        </w:r>
        <w:r w:rsidR="000823C9" w:rsidRPr="00C47DA6" w:rsidDel="00260879">
          <w:delText xml:space="preserve"> It is a license based CI server but a free version of it is also available</w:delText>
        </w:r>
        <w:r w:rsidR="001F21B8" w:rsidRPr="00715758" w:rsidDel="00260879">
          <w:delText>.</w:delText>
        </w:r>
        <w:r w:rsidR="00556B46" w:rsidRPr="00715758" w:rsidDel="00260879">
          <w:delText xml:space="preserve"> TeamCity offers all the features in its free version, but it is limited to the 20 configurations and 3 build agents. Additional build agents and build configurations need to be purchased.</w:delText>
        </w:r>
        <w:commentRangeEnd w:id="37"/>
        <w:r w:rsidR="00715758" w:rsidDel="00260879">
          <w:rPr>
            <w:rStyle w:val="CommentReference"/>
            <w:rFonts w:ascii="Arial" w:hAnsi="Arial" w:cs="Arial"/>
            <w:bCs/>
          </w:rPr>
          <w:commentReference w:id="37"/>
        </w:r>
      </w:del>
    </w:p>
    <w:p w14:paraId="2E38F32C" w14:textId="77777777" w:rsidR="00606F07" w:rsidRPr="00C47DA6" w:rsidRDefault="00892409" w:rsidP="00540DDF">
      <w:pPr>
        <w:pStyle w:val="NormalPACKT"/>
      </w:pPr>
      <w:r w:rsidRPr="00715758">
        <w:t xml:space="preserve">Despite being Java based solution, TeamCity </w:t>
      </w:r>
      <w:r w:rsidRPr="00540DDF">
        <w:t xml:space="preserve">offers the best </w:t>
      </w:r>
      <w:r w:rsidR="00C21CAD">
        <w:t xml:space="preserve">.NET </w:t>
      </w:r>
      <w:r w:rsidRPr="00540DDF">
        <w:t>support</w:t>
      </w:r>
      <w:r w:rsidRPr="00C47DA6">
        <w:t xml:space="preserve"> among the tools on this list. There are also different enterprise packages, that scale by the number of agents needed.</w:t>
      </w:r>
    </w:p>
    <w:p w14:paraId="59D5ADE2" w14:textId="77777777" w:rsidR="00EA0BBE" w:rsidRPr="00C47DA6" w:rsidRDefault="00EA0BBE" w:rsidP="00540DDF">
      <w:pPr>
        <w:pStyle w:val="NormalPACKT"/>
      </w:pPr>
      <w:r w:rsidRPr="00C47DA6">
        <w:lastRenderedPageBreak/>
        <w:t xml:space="preserve">You will be learning more about TeamCity </w:t>
      </w:r>
      <w:r w:rsidR="00CD4F35" w:rsidRPr="00C47DA6">
        <w:t xml:space="preserve">later </w:t>
      </w:r>
      <w:r w:rsidRPr="00C47DA6">
        <w:t>in the chapter</w:t>
      </w:r>
      <w:r w:rsidR="00CD4F35" w:rsidRPr="00C47DA6">
        <w:t>.</w:t>
      </w:r>
      <w:r w:rsidRPr="00C47DA6">
        <w:t xml:space="preserve"> </w:t>
      </w:r>
    </w:p>
    <w:p w14:paraId="757C9B34" w14:textId="77777777" w:rsidR="00725B22" w:rsidRPr="00540DDF" w:rsidRDefault="00725B22" w:rsidP="00540DDF">
      <w:pPr>
        <w:pStyle w:val="NormalPACKT"/>
        <w:rPr>
          <w:rStyle w:val="KeyWordPACKT"/>
        </w:rPr>
      </w:pPr>
      <w:commentRangeStart w:id="41"/>
      <w:r w:rsidRPr="00540DDF">
        <w:rPr>
          <w:rStyle w:val="KeyWordPACKT"/>
        </w:rPr>
        <w:t>Key Features:</w:t>
      </w:r>
    </w:p>
    <w:p w14:paraId="485B0D81" w14:textId="4C8CDB95" w:rsidR="00725B22" w:rsidRPr="00C47DA6" w:rsidDel="004963E5" w:rsidRDefault="00725B22" w:rsidP="00540DDF">
      <w:pPr>
        <w:pStyle w:val="BulletPACKT"/>
        <w:rPr>
          <w:del w:id="42" w:author="Rohin Tak" w:date="2017-11-11T18:02:00Z"/>
        </w:rPr>
      </w:pPr>
      <w:del w:id="43" w:author="Rohin Tak" w:date="2017-11-11T17:59:00Z">
        <w:r w:rsidRPr="00C47DA6" w:rsidDel="00506DFD">
          <w:delText xml:space="preserve">Great support for Visual Studio; versioning, testing, code coverage, code analysis, all </w:delText>
        </w:r>
        <w:r w:rsidR="00423F86" w:rsidRPr="00C47DA6" w:rsidDel="00506DFD">
          <w:delText>available</w:delText>
        </w:r>
        <w:r w:rsidRPr="00C47DA6" w:rsidDel="00506DFD">
          <w:delText xml:space="preserve"> without any external scripts</w:delText>
        </w:r>
      </w:del>
    </w:p>
    <w:p w14:paraId="6821F231" w14:textId="111EDEB2" w:rsidR="00725B22" w:rsidRPr="00C47DA6" w:rsidDel="004963E5" w:rsidRDefault="00725B22" w:rsidP="00540DDF">
      <w:pPr>
        <w:pStyle w:val="BulletPACKT"/>
        <w:rPr>
          <w:del w:id="44" w:author="Rohin Tak" w:date="2017-11-11T18:02:00Z"/>
        </w:rPr>
      </w:pPr>
      <w:del w:id="45" w:author="Rohin Tak" w:date="2017-11-11T18:00:00Z">
        <w:r w:rsidRPr="00C47DA6" w:rsidDel="004963E5">
          <w:delText>Detailed history reports for builds, failures, and any additional changes made</w:delText>
        </w:r>
      </w:del>
    </w:p>
    <w:p w14:paraId="4AD081E5" w14:textId="77777777" w:rsidR="004963E5" w:rsidRDefault="00725B22" w:rsidP="004963E5">
      <w:pPr>
        <w:pStyle w:val="BulletPACKT"/>
        <w:rPr>
          <w:ins w:id="46" w:author="Rohin Tak" w:date="2017-11-11T18:02:00Z"/>
        </w:rPr>
      </w:pPr>
      <w:del w:id="47" w:author="Rohin Tak" w:date="2017-11-11T18:02:00Z">
        <w:r w:rsidRPr="00C47DA6" w:rsidDel="004963E5">
          <w:delText>TeamCity takes advantage of cloud computing by dynamically scaling out its build agents farm on Amazon EC2, Microsoft Azure, and VMware vSphere</w:delText>
        </w:r>
        <w:commentRangeEnd w:id="41"/>
        <w:r w:rsidR="00715758" w:rsidDel="004963E5">
          <w:rPr>
            <w:rStyle w:val="CommentReference"/>
            <w:rFonts w:ascii="Arial" w:hAnsi="Arial" w:cs="Arial"/>
            <w:bCs/>
          </w:rPr>
          <w:commentReference w:id="41"/>
        </w:r>
      </w:del>
    </w:p>
    <w:p w14:paraId="5B7A3562" w14:textId="177A530B" w:rsidR="004963E5" w:rsidRPr="004963E5" w:rsidRDefault="004963E5" w:rsidP="004963E5">
      <w:pPr>
        <w:pStyle w:val="BulletPACKT"/>
        <w:rPr>
          <w:ins w:id="48" w:author="Rohin Tak" w:date="2017-11-11T18:02:00Z"/>
        </w:rPr>
      </w:pPr>
      <w:ins w:id="49" w:author="Rohin Tak" w:date="2017-11-11T18:02:00Z">
        <w:r w:rsidRPr="004963E5">
          <w:t>Extensive support for .Net based applications and Visual Studio</w:t>
        </w:r>
      </w:ins>
    </w:p>
    <w:p w14:paraId="275B19B6" w14:textId="5D28256F" w:rsidR="004963E5" w:rsidRDefault="00370E62" w:rsidP="00540DDF">
      <w:pPr>
        <w:pStyle w:val="BulletPACKT"/>
        <w:rPr>
          <w:ins w:id="50" w:author="Rohin Tak" w:date="2017-11-11T18:04:00Z"/>
        </w:rPr>
      </w:pPr>
      <w:ins w:id="51" w:author="Rohin Tak" w:date="2017-11-11T18:03:00Z">
        <w:r>
          <w:t xml:space="preserve">Remote run, which can be used to test </w:t>
        </w:r>
      </w:ins>
      <w:ins w:id="52" w:author="Rohin Tak" w:date="2017-11-11T18:04:00Z">
        <w:r>
          <w:t>changes for failures</w:t>
        </w:r>
      </w:ins>
      <w:ins w:id="53" w:author="Rohin Tak" w:date="2017-11-11T18:03:00Z">
        <w:r>
          <w:t xml:space="preserve"> without doing an actual commit</w:t>
        </w:r>
      </w:ins>
    </w:p>
    <w:p w14:paraId="683107FC" w14:textId="4A0FB439" w:rsidR="002B327B" w:rsidRPr="00C47DA6" w:rsidRDefault="002B327B" w:rsidP="00540DDF">
      <w:pPr>
        <w:pStyle w:val="BulletPACKT"/>
      </w:pPr>
      <w:ins w:id="54" w:author="Rohin Tak" w:date="2017-11-11T18:04:00Z">
        <w:r>
          <w:t xml:space="preserve">TeamCity supports automated and manual both types of build triggers, you can configure automated build triggers for every </w:t>
        </w:r>
      </w:ins>
      <w:ins w:id="55" w:author="Rohin Tak" w:date="2017-11-11T18:05:00Z">
        <w:r>
          <w:t>commit</w:t>
        </w:r>
      </w:ins>
    </w:p>
    <w:p w14:paraId="525145E5" w14:textId="77777777" w:rsidR="005952E5" w:rsidRPr="00540DDF" w:rsidRDefault="005952E5" w:rsidP="00540DDF">
      <w:pPr>
        <w:pStyle w:val="Heading3"/>
      </w:pPr>
      <w:r w:rsidRPr="00540DDF">
        <w:t>Jenkins</w:t>
      </w:r>
    </w:p>
    <w:p w14:paraId="12F33E95" w14:textId="77777777" w:rsidR="005952E5" w:rsidRPr="00C47DA6" w:rsidRDefault="00725B22" w:rsidP="00540DDF">
      <w:pPr>
        <w:pStyle w:val="NormalPACKT"/>
      </w:pPr>
      <w:r w:rsidRPr="00C47DA6">
        <w:t xml:space="preserve">Jenkins is one of the most popular open-source </w:t>
      </w:r>
      <w:r w:rsidR="00C21CAD" w:rsidRPr="00C47DA6">
        <w:t>projects</w:t>
      </w:r>
      <w:r w:rsidRPr="00C47DA6">
        <w:t xml:space="preserve"> for continuous integration. With thousands of plugins to choose from, Jenkins can help teams to automate any task that would otherwise put a time-consuming strain on your software team. Common uses include building projects, running tests, bug detection, code analysis, and project deployment.</w:t>
      </w:r>
    </w:p>
    <w:p w14:paraId="18B48C2F" w14:textId="73A553D4" w:rsidR="00A15435" w:rsidRDefault="00A15435" w:rsidP="00540DDF">
      <w:pPr>
        <w:pStyle w:val="NormalPACKT"/>
        <w:rPr>
          <w:ins w:id="56" w:author="Rohin Tak" w:date="2017-11-11T18:23:00Z"/>
          <w:rStyle w:val="KeyWordPACKT"/>
        </w:rPr>
      </w:pPr>
      <w:r w:rsidRPr="00540DDF">
        <w:rPr>
          <w:rStyle w:val="KeyWordPACKT"/>
        </w:rPr>
        <w:t>Key Features:</w:t>
      </w:r>
    </w:p>
    <w:p w14:paraId="288DDB23" w14:textId="6225DDA7" w:rsidR="009624FB" w:rsidRPr="00D2339E" w:rsidRDefault="00FC056C" w:rsidP="00C7530E">
      <w:pPr>
        <w:pStyle w:val="NormalPACKT"/>
        <w:numPr>
          <w:ilvl w:val="0"/>
          <w:numId w:val="44"/>
        </w:numPr>
        <w:rPr>
          <w:ins w:id="57" w:author="Rohin Tak" w:date="2017-11-11T18:25:00Z"/>
          <w:rStyle w:val="KeyWordPACKT"/>
          <w:b w:val="0"/>
          <w:rPrChange w:id="58" w:author="Rohin Tak" w:date="2017-11-11T18:33:00Z">
            <w:rPr>
              <w:ins w:id="59" w:author="Rohin Tak" w:date="2017-11-11T18:25:00Z"/>
              <w:rStyle w:val="KeyWordPACKT"/>
            </w:rPr>
          </w:rPrChange>
        </w:rPr>
        <w:pPrChange w:id="60" w:author="Rohin Tak" w:date="2017-11-11T18:23:00Z">
          <w:pPr>
            <w:pStyle w:val="NormalPACKT"/>
          </w:pPr>
        </w:pPrChange>
      </w:pPr>
      <w:ins w:id="61" w:author="Rohin Tak" w:date="2017-11-11T18:24:00Z">
        <w:r w:rsidRPr="00D2339E">
          <w:rPr>
            <w:rStyle w:val="KeyWordPACKT"/>
            <w:b w:val="0"/>
            <w:rPrChange w:id="62" w:author="Rohin Tak" w:date="2017-11-11T18:33:00Z">
              <w:rPr>
                <w:rStyle w:val="KeyWordPACKT"/>
              </w:rPr>
            </w:rPrChange>
          </w:rPr>
          <w:t xml:space="preserve">Jenkins has an easy installation process by just running </w:t>
        </w:r>
        <w:r w:rsidR="00C7530E" w:rsidRPr="00D2339E">
          <w:rPr>
            <w:rStyle w:val="KeyWordPACKT"/>
            <w:b w:val="0"/>
            <w:rPrChange w:id="63" w:author="Rohin Tak" w:date="2017-11-11T18:33:00Z">
              <w:rPr>
                <w:rStyle w:val="KeyWordPACKT"/>
              </w:rPr>
            </w:rPrChange>
          </w:rPr>
          <w:t xml:space="preserve">a command </w:t>
        </w:r>
      </w:ins>
      <w:ins w:id="64" w:author="Rohin Tak" w:date="2017-11-11T18:25:00Z">
        <w:r w:rsidR="00C7530E" w:rsidRPr="00D2339E">
          <w:rPr>
            <w:rStyle w:val="KeyWordPACKT"/>
            <w:b w:val="0"/>
            <w:rPrChange w:id="65" w:author="Rohin Tak" w:date="2017-11-11T18:33:00Z">
              <w:rPr>
                <w:rStyle w:val="KeyWordPACKT"/>
              </w:rPr>
            </w:rPrChange>
          </w:rPr>
          <w:t>“java -jar jenkins.war” and deploy, nothing else</w:t>
        </w:r>
      </w:ins>
    </w:p>
    <w:p w14:paraId="61B54860" w14:textId="66236476" w:rsidR="009A7D65" w:rsidRPr="00D2339E" w:rsidRDefault="009A7D65" w:rsidP="00C7530E">
      <w:pPr>
        <w:pStyle w:val="NormalPACKT"/>
        <w:numPr>
          <w:ilvl w:val="0"/>
          <w:numId w:val="44"/>
        </w:numPr>
        <w:rPr>
          <w:ins w:id="66" w:author="Rohin Tak" w:date="2017-11-11T18:26:00Z"/>
          <w:rStyle w:val="KeyWordPACKT"/>
          <w:b w:val="0"/>
          <w:rPrChange w:id="67" w:author="Rohin Tak" w:date="2017-11-11T18:33:00Z">
            <w:rPr>
              <w:ins w:id="68" w:author="Rohin Tak" w:date="2017-11-11T18:26:00Z"/>
              <w:rStyle w:val="KeyWordPACKT"/>
            </w:rPr>
          </w:rPrChange>
        </w:rPr>
        <w:pPrChange w:id="69" w:author="Rohin Tak" w:date="2017-11-11T18:23:00Z">
          <w:pPr>
            <w:pStyle w:val="NormalPACKT"/>
          </w:pPr>
        </w:pPrChange>
      </w:pPr>
      <w:ins w:id="70" w:author="Rohin Tak" w:date="2017-11-11T18:25:00Z">
        <w:r w:rsidRPr="00D2339E">
          <w:rPr>
            <w:rStyle w:val="KeyWordPACKT"/>
            <w:b w:val="0"/>
            <w:rPrChange w:id="71" w:author="Rohin Tak" w:date="2017-11-11T18:33:00Z">
              <w:rPr>
                <w:rStyle w:val="KeyWordPACKT"/>
              </w:rPr>
            </w:rPrChange>
          </w:rPr>
          <w:t xml:space="preserve">Jenkins comes with a user friendly web interface and </w:t>
        </w:r>
      </w:ins>
      <w:ins w:id="72" w:author="Rohin Tak" w:date="2017-11-11T18:26:00Z">
        <w:r w:rsidRPr="00D2339E">
          <w:rPr>
            <w:rStyle w:val="KeyWordPACKT"/>
            <w:b w:val="0"/>
            <w:rPrChange w:id="73" w:author="Rohin Tak" w:date="2017-11-11T18:33:00Z">
              <w:rPr>
                <w:rStyle w:val="KeyWordPACKT"/>
              </w:rPr>
            </w:rPrChange>
          </w:rPr>
          <w:t xml:space="preserve">you can </w:t>
        </w:r>
      </w:ins>
      <w:ins w:id="74" w:author="Rohin Tak" w:date="2017-11-11T18:25:00Z">
        <w:r w:rsidRPr="00D2339E">
          <w:rPr>
            <w:rStyle w:val="KeyWordPACKT"/>
            <w:b w:val="0"/>
            <w:rPrChange w:id="75" w:author="Rohin Tak" w:date="2017-11-11T18:33:00Z">
              <w:rPr>
                <w:rStyle w:val="KeyWordPACKT"/>
              </w:rPr>
            </w:rPrChange>
          </w:rPr>
          <w:t xml:space="preserve">configure </w:t>
        </w:r>
      </w:ins>
      <w:ins w:id="76" w:author="Rohin Tak" w:date="2017-11-11T18:26:00Z">
        <w:r w:rsidRPr="00D2339E">
          <w:rPr>
            <w:rStyle w:val="KeyWordPACKT"/>
            <w:b w:val="0"/>
            <w:rPrChange w:id="77" w:author="Rohin Tak" w:date="2017-11-11T18:33:00Z">
              <w:rPr>
                <w:rStyle w:val="KeyWordPACKT"/>
              </w:rPr>
            </w:rPrChange>
          </w:rPr>
          <w:t>Jenkins</w:t>
        </w:r>
      </w:ins>
      <w:ins w:id="78" w:author="Rohin Tak" w:date="2017-11-11T18:25:00Z">
        <w:r w:rsidRPr="00D2339E">
          <w:rPr>
            <w:rStyle w:val="KeyWordPACKT"/>
            <w:b w:val="0"/>
            <w:rPrChange w:id="79" w:author="Rohin Tak" w:date="2017-11-11T18:33:00Z">
              <w:rPr>
                <w:rStyle w:val="KeyWordPACKT"/>
              </w:rPr>
            </w:rPrChange>
          </w:rPr>
          <w:t xml:space="preserve"> </w:t>
        </w:r>
      </w:ins>
      <w:ins w:id="80" w:author="Rohin Tak" w:date="2017-11-11T18:26:00Z">
        <w:r w:rsidRPr="00D2339E">
          <w:rPr>
            <w:rStyle w:val="KeyWordPACKT"/>
            <w:b w:val="0"/>
            <w:rPrChange w:id="81" w:author="Rohin Tak" w:date="2017-11-11T18:33:00Z">
              <w:rPr>
                <w:rStyle w:val="KeyWordPACKT"/>
              </w:rPr>
            </w:rPrChange>
          </w:rPr>
          <w:t>entirely from that</w:t>
        </w:r>
      </w:ins>
    </w:p>
    <w:p w14:paraId="76D1E518" w14:textId="64DFEBD4" w:rsidR="00C61031" w:rsidRPr="00D2339E" w:rsidRDefault="00C61031" w:rsidP="00C7530E">
      <w:pPr>
        <w:pStyle w:val="NormalPACKT"/>
        <w:numPr>
          <w:ilvl w:val="0"/>
          <w:numId w:val="44"/>
        </w:numPr>
        <w:rPr>
          <w:ins w:id="82" w:author="Rohin Tak" w:date="2017-11-11T18:27:00Z"/>
          <w:rStyle w:val="KeyWordPACKT"/>
          <w:b w:val="0"/>
          <w:rPrChange w:id="83" w:author="Rohin Tak" w:date="2017-11-11T18:33:00Z">
            <w:rPr>
              <w:ins w:id="84" w:author="Rohin Tak" w:date="2017-11-11T18:27:00Z"/>
              <w:rStyle w:val="KeyWordPACKT"/>
            </w:rPr>
          </w:rPrChange>
        </w:rPr>
        <w:pPrChange w:id="85" w:author="Rohin Tak" w:date="2017-11-11T18:23:00Z">
          <w:pPr>
            <w:pStyle w:val="NormalPACKT"/>
          </w:pPr>
        </w:pPrChange>
      </w:pPr>
      <w:ins w:id="86" w:author="Rohin Tak" w:date="2017-11-11T18:26:00Z">
        <w:r w:rsidRPr="00D2339E">
          <w:rPr>
            <w:rStyle w:val="KeyWordPACKT"/>
            <w:b w:val="0"/>
            <w:rPrChange w:id="87" w:author="Rohin Tak" w:date="2017-11-11T18:33:00Z">
              <w:rPr>
                <w:rStyle w:val="KeyWordPACKT"/>
              </w:rPr>
            </w:rPrChange>
          </w:rPr>
          <w:t xml:space="preserve">Jenkins has a huge plugin library and </w:t>
        </w:r>
      </w:ins>
      <w:ins w:id="88" w:author="Rohin Tak" w:date="2017-11-11T18:27:00Z">
        <w:r w:rsidRPr="00D2339E">
          <w:rPr>
            <w:rStyle w:val="KeyWordPACKT"/>
            <w:b w:val="0"/>
            <w:rPrChange w:id="89" w:author="Rohin Tak" w:date="2017-11-11T18:33:00Z">
              <w:rPr>
                <w:rStyle w:val="KeyWordPACKT"/>
              </w:rPr>
            </w:rPrChange>
          </w:rPr>
          <w:t>integrates with most of the build tools</w:t>
        </w:r>
      </w:ins>
    </w:p>
    <w:p w14:paraId="7D670EB6" w14:textId="1528DA3B" w:rsidR="004B149C" w:rsidRPr="00D2339E" w:rsidRDefault="004B149C" w:rsidP="00C7530E">
      <w:pPr>
        <w:pStyle w:val="NormalPACKT"/>
        <w:numPr>
          <w:ilvl w:val="0"/>
          <w:numId w:val="44"/>
        </w:numPr>
        <w:rPr>
          <w:ins w:id="90" w:author="Rohin Tak" w:date="2017-11-11T18:30:00Z"/>
          <w:rStyle w:val="KeyWordPACKT"/>
          <w:b w:val="0"/>
          <w:rPrChange w:id="91" w:author="Rohin Tak" w:date="2017-11-11T18:33:00Z">
            <w:rPr>
              <w:ins w:id="92" w:author="Rohin Tak" w:date="2017-11-11T18:30:00Z"/>
              <w:rStyle w:val="KeyWordPACKT"/>
            </w:rPr>
          </w:rPrChange>
        </w:rPr>
        <w:pPrChange w:id="93" w:author="Rohin Tak" w:date="2017-11-11T18:23:00Z">
          <w:pPr>
            <w:pStyle w:val="NormalPACKT"/>
          </w:pPr>
        </w:pPrChange>
      </w:pPr>
      <w:ins w:id="94" w:author="Rohin Tak" w:date="2017-11-11T18:27:00Z">
        <w:r w:rsidRPr="00D2339E">
          <w:rPr>
            <w:rStyle w:val="KeyWordPACKT"/>
            <w:b w:val="0"/>
            <w:rPrChange w:id="95" w:author="Rohin Tak" w:date="2017-11-11T18:33:00Z">
              <w:rPr>
                <w:rStyle w:val="KeyWordPACKT"/>
              </w:rPr>
            </w:rPrChange>
          </w:rPr>
          <w:t>Customizing Jenkins to your project need is very straight forward</w:t>
        </w:r>
      </w:ins>
      <w:ins w:id="96" w:author="Rohin Tak" w:date="2017-11-11T18:28:00Z">
        <w:r w:rsidRPr="00D2339E">
          <w:rPr>
            <w:rStyle w:val="KeyWordPACKT"/>
            <w:b w:val="0"/>
            <w:rPrChange w:id="97" w:author="Rohin Tak" w:date="2017-11-11T18:33:00Z">
              <w:rPr>
                <w:rStyle w:val="KeyWordPACKT"/>
              </w:rPr>
            </w:rPrChange>
          </w:rPr>
          <w:t xml:space="preserve"> by creating plugins and extending its capabilities</w:t>
        </w:r>
      </w:ins>
    </w:p>
    <w:p w14:paraId="5B48BD35" w14:textId="1D295715" w:rsidR="004114B6" w:rsidRPr="00D2339E" w:rsidRDefault="004114B6" w:rsidP="00C7530E">
      <w:pPr>
        <w:pStyle w:val="NormalPACKT"/>
        <w:numPr>
          <w:ilvl w:val="0"/>
          <w:numId w:val="44"/>
        </w:numPr>
        <w:rPr>
          <w:rStyle w:val="KeyWordPACKT"/>
          <w:b w:val="0"/>
          <w:rPrChange w:id="98" w:author="Rohin Tak" w:date="2017-11-11T18:33:00Z">
            <w:rPr>
              <w:rStyle w:val="KeyWordPACKT"/>
            </w:rPr>
          </w:rPrChange>
        </w:rPr>
        <w:pPrChange w:id="99" w:author="Rohin Tak" w:date="2017-11-11T18:23:00Z">
          <w:pPr>
            <w:pStyle w:val="NormalPACKT"/>
          </w:pPr>
        </w:pPrChange>
      </w:pPr>
      <w:ins w:id="100" w:author="Rohin Tak" w:date="2017-11-11T18:30:00Z">
        <w:r w:rsidRPr="00D2339E">
          <w:rPr>
            <w:rStyle w:val="KeyWordPACKT"/>
            <w:b w:val="0"/>
            <w:rPrChange w:id="101" w:author="Rohin Tak" w:date="2017-11-11T18:33:00Z">
              <w:rPr>
                <w:rStyle w:val="KeyWordPACKT"/>
              </w:rPr>
            </w:rPrChange>
          </w:rPr>
          <w:t>Distributed buil</w:t>
        </w:r>
      </w:ins>
      <w:ins w:id="102" w:author="Rohin Tak" w:date="2017-11-11T18:31:00Z">
        <w:r w:rsidRPr="00D2339E">
          <w:rPr>
            <w:rStyle w:val="KeyWordPACKT"/>
            <w:b w:val="0"/>
            <w:rPrChange w:id="103" w:author="Rohin Tak" w:date="2017-11-11T18:33:00Z">
              <w:rPr>
                <w:rStyle w:val="KeyWordPACKT"/>
              </w:rPr>
            </w:rPrChange>
          </w:rPr>
          <w:t>d</w:t>
        </w:r>
      </w:ins>
      <w:ins w:id="104" w:author="Rohin Tak" w:date="2017-11-11T18:30:00Z">
        <w:r w:rsidRPr="00D2339E">
          <w:rPr>
            <w:rStyle w:val="KeyWordPACKT"/>
            <w:b w:val="0"/>
            <w:rPrChange w:id="105" w:author="Rohin Tak" w:date="2017-11-11T18:33:00Z">
              <w:rPr>
                <w:rStyle w:val="KeyWordPACKT"/>
              </w:rPr>
            </w:rPrChange>
          </w:rPr>
          <w:t>s are supported</w:t>
        </w:r>
      </w:ins>
      <w:ins w:id="106" w:author="Rohin Tak" w:date="2017-11-11T18:31:00Z">
        <w:r w:rsidRPr="00D2339E">
          <w:rPr>
            <w:rStyle w:val="KeyWordPACKT"/>
            <w:b w:val="0"/>
            <w:rPrChange w:id="107" w:author="Rohin Tak" w:date="2017-11-11T18:33:00Z">
              <w:rPr>
                <w:rStyle w:val="KeyWordPACKT"/>
              </w:rPr>
            </w:rPrChange>
          </w:rPr>
          <w:t xml:space="preserve"> by Jenkins over different servers and even with different operating systems. </w:t>
        </w:r>
      </w:ins>
    </w:p>
    <w:p w14:paraId="6172A770" w14:textId="712C06F5" w:rsidR="00A15435" w:rsidRPr="00C47DA6" w:rsidDel="001365C7" w:rsidRDefault="00A15435" w:rsidP="00825C04">
      <w:pPr>
        <w:pStyle w:val="BulletPACKT"/>
        <w:numPr>
          <w:ilvl w:val="0"/>
          <w:numId w:val="0"/>
        </w:numPr>
        <w:ind w:left="360"/>
        <w:rPr>
          <w:del w:id="108" w:author="Rohin Tak" w:date="2017-11-11T18:31:00Z"/>
        </w:rPr>
        <w:pPrChange w:id="109" w:author="Rohin Tak" w:date="2017-11-11T18:33:00Z">
          <w:pPr>
            <w:pStyle w:val="BulletPACKT"/>
          </w:pPr>
        </w:pPrChange>
      </w:pPr>
      <w:commentRangeStart w:id="110"/>
      <w:del w:id="111" w:author="Rohin Tak" w:date="2017-11-11T18:31:00Z">
        <w:r w:rsidRPr="00C47DA6" w:rsidDel="001365C7">
          <w:delText xml:space="preserve">Jenkins works as a standalone CI server, or you can </w:delText>
        </w:r>
        <w:r w:rsidR="00E96127" w:rsidRPr="00C47DA6" w:rsidDel="001365C7">
          <w:delText xml:space="preserve">use it as </w:delText>
        </w:r>
        <w:r w:rsidRPr="00C47DA6" w:rsidDel="001365C7">
          <w:delText xml:space="preserve">a continuous delivery platform </w:delText>
        </w:r>
        <w:r w:rsidR="00E96127" w:rsidRPr="00C47DA6" w:rsidDel="001365C7">
          <w:delText>as well</w:delText>
        </w:r>
      </w:del>
    </w:p>
    <w:p w14:paraId="068E4EA7" w14:textId="30E8AFA0" w:rsidR="00A15435" w:rsidRPr="00C47DA6" w:rsidDel="001365C7" w:rsidRDefault="00A15435" w:rsidP="00825C04">
      <w:pPr>
        <w:pStyle w:val="BulletPACKT"/>
        <w:numPr>
          <w:ilvl w:val="0"/>
          <w:numId w:val="0"/>
        </w:numPr>
        <w:ind w:left="360"/>
        <w:rPr>
          <w:del w:id="112" w:author="Rohin Tak" w:date="2017-11-11T18:31:00Z"/>
        </w:rPr>
        <w:pPrChange w:id="113" w:author="Rohin Tak" w:date="2017-11-11T18:33:00Z">
          <w:pPr>
            <w:pStyle w:val="BulletPACKT"/>
          </w:pPr>
        </w:pPrChange>
      </w:pPr>
      <w:del w:id="114" w:author="Rohin Tak" w:date="2017-11-11T18:31:00Z">
        <w:r w:rsidRPr="00C47DA6" w:rsidDel="001365C7">
          <w:delText>Pre-built packages for Unix, Windows, and OS X ensures an easy installation process</w:delText>
        </w:r>
      </w:del>
    </w:p>
    <w:p w14:paraId="1C6C23C7" w14:textId="6DEED54F" w:rsidR="00A15435" w:rsidRPr="00715758" w:rsidDel="001365C7" w:rsidRDefault="00A15435" w:rsidP="00825C04">
      <w:pPr>
        <w:pStyle w:val="BulletPACKT"/>
        <w:numPr>
          <w:ilvl w:val="0"/>
          <w:numId w:val="0"/>
        </w:numPr>
        <w:ind w:left="360"/>
        <w:rPr>
          <w:del w:id="115" w:author="Rohin Tak" w:date="2017-11-11T18:31:00Z"/>
        </w:rPr>
        <w:pPrChange w:id="116" w:author="Rohin Tak" w:date="2017-11-11T18:33:00Z">
          <w:pPr>
            <w:pStyle w:val="BulletPACKT"/>
          </w:pPr>
        </w:pPrChange>
      </w:pPr>
      <w:del w:id="117" w:author="Rohin Tak" w:date="2017-11-11T18:31:00Z">
        <w:r w:rsidRPr="00C47DA6" w:rsidDel="001365C7">
          <w:delText>A</w:delText>
        </w:r>
        <w:r w:rsidR="00E96127" w:rsidRPr="00C47DA6" w:rsidDel="001365C7">
          <w:delText xml:space="preserve"> </w:delText>
        </w:r>
        <w:r w:rsidR="00E44076" w:rsidRPr="00C47DA6" w:rsidDel="001365C7">
          <w:delText>user-friendly</w:delText>
        </w:r>
        <w:r w:rsidRPr="00715758" w:rsidDel="001365C7">
          <w:delText xml:space="preserve"> web interface that can be used to quickly configure your server</w:delText>
        </w:r>
      </w:del>
    </w:p>
    <w:p w14:paraId="7BA54B3A" w14:textId="3118B22B" w:rsidR="00A15435" w:rsidRPr="00715758" w:rsidDel="001365C7" w:rsidRDefault="00A15435" w:rsidP="00825C04">
      <w:pPr>
        <w:pStyle w:val="BulletPACKT"/>
        <w:numPr>
          <w:ilvl w:val="0"/>
          <w:numId w:val="0"/>
        </w:numPr>
        <w:ind w:left="360"/>
        <w:rPr>
          <w:del w:id="118" w:author="Rohin Tak" w:date="2017-11-11T18:31:00Z"/>
        </w:rPr>
        <w:pPrChange w:id="119" w:author="Rohin Tak" w:date="2017-11-11T18:33:00Z">
          <w:pPr>
            <w:pStyle w:val="BulletPACKT"/>
          </w:pPr>
        </w:pPrChange>
      </w:pPr>
      <w:del w:id="120" w:author="Rohin Tak" w:date="2017-11-11T18:31:00Z">
        <w:r w:rsidRPr="00715758" w:rsidDel="001365C7">
          <w:delText>Custom plugins for build and source code management, administrative tasks, user interface, and platforms</w:delText>
        </w:r>
      </w:del>
    </w:p>
    <w:p w14:paraId="0F43EA48" w14:textId="60A0E91C" w:rsidR="00A15435" w:rsidRPr="00715758" w:rsidRDefault="00A15435" w:rsidP="00825C04">
      <w:pPr>
        <w:pStyle w:val="BulletPACKT"/>
        <w:numPr>
          <w:ilvl w:val="0"/>
          <w:numId w:val="0"/>
        </w:numPr>
        <w:ind w:left="360"/>
        <w:pPrChange w:id="121" w:author="Rohin Tak" w:date="2017-11-11T18:33:00Z">
          <w:pPr>
            <w:pStyle w:val="BulletPACKT"/>
          </w:pPr>
        </w:pPrChange>
      </w:pPr>
      <w:del w:id="122" w:author="Rohin Tak" w:date="2017-11-11T18:31:00Z">
        <w:r w:rsidRPr="00715758" w:rsidDel="001365C7">
          <w:delText>Large community with leading software brands involved in development</w:delText>
        </w:r>
        <w:commentRangeEnd w:id="110"/>
        <w:r w:rsidR="00715758" w:rsidDel="001365C7">
          <w:rPr>
            <w:rStyle w:val="CommentReference"/>
            <w:rFonts w:ascii="Arial" w:hAnsi="Arial" w:cs="Arial"/>
            <w:bCs/>
          </w:rPr>
          <w:commentReference w:id="110"/>
        </w:r>
      </w:del>
    </w:p>
    <w:p w14:paraId="3B7F8986" w14:textId="77777777" w:rsidR="003808E8" w:rsidRPr="00715758" w:rsidRDefault="003808E8" w:rsidP="00540DDF">
      <w:pPr>
        <w:pStyle w:val="Heading3"/>
      </w:pPr>
      <w:r w:rsidRPr="00715758">
        <w:t>Visual Studio Team Service</w:t>
      </w:r>
    </w:p>
    <w:p w14:paraId="26CBAA74" w14:textId="77777777" w:rsidR="003808E8" w:rsidRPr="00915270" w:rsidRDefault="00743C20" w:rsidP="00540DDF">
      <w:pPr>
        <w:pStyle w:val="NormalPACKT"/>
      </w:pPr>
      <w:r w:rsidRPr="00715758">
        <w:t xml:space="preserve">Visual Studio Team Services </w:t>
      </w:r>
      <w:r w:rsidR="00F9337E" w:rsidRPr="00715758">
        <w:t xml:space="preserve">provided by Microsoft </w:t>
      </w:r>
      <w:r w:rsidRPr="00715758">
        <w:t>helps teams plan better, code together, and ship faster. You can code in any IDE and lan</w:t>
      </w:r>
      <w:r w:rsidR="00F9337E" w:rsidRPr="00715758">
        <w:t>guage, for any target platform. Vario</w:t>
      </w:r>
      <w:r w:rsidR="00F9337E" w:rsidRPr="00915270">
        <w:t xml:space="preserve">us tools and plugins can be </w:t>
      </w:r>
      <w:r w:rsidR="00C21CAD" w:rsidRPr="00915270">
        <w:t>downloaded to</w:t>
      </w:r>
      <w:r w:rsidR="00F9337E" w:rsidRPr="00915270">
        <w:t xml:space="preserve"> </w:t>
      </w:r>
      <w:r w:rsidR="00B97E66" w:rsidRPr="00915270">
        <w:t>customize it to your project requirements.</w:t>
      </w:r>
    </w:p>
    <w:p w14:paraId="6E56F6A2" w14:textId="7521AF3B" w:rsidR="00B624EC" w:rsidRDefault="00B624EC" w:rsidP="00540DDF">
      <w:pPr>
        <w:pStyle w:val="NormalPACKT"/>
        <w:rPr>
          <w:ins w:id="123" w:author="Rohin Tak" w:date="2017-11-11T18:35:00Z"/>
          <w:rStyle w:val="KeyWordPACKT"/>
        </w:rPr>
      </w:pPr>
      <w:r w:rsidRPr="00540DDF">
        <w:rPr>
          <w:rStyle w:val="KeyWordPACKT"/>
        </w:rPr>
        <w:t>Key Features:</w:t>
      </w:r>
    </w:p>
    <w:p w14:paraId="284C6099" w14:textId="1FBD4878" w:rsidR="00406CAA" w:rsidRPr="00C027D8" w:rsidRDefault="00C51068" w:rsidP="00406CAA">
      <w:pPr>
        <w:pStyle w:val="NormalPACKT"/>
        <w:numPr>
          <w:ilvl w:val="0"/>
          <w:numId w:val="45"/>
        </w:numPr>
        <w:rPr>
          <w:ins w:id="124" w:author="Rohin Tak" w:date="2017-11-11T18:36:00Z"/>
          <w:rStyle w:val="KeyWordPACKT"/>
          <w:rPrChange w:id="125" w:author="Rohin Tak" w:date="2017-11-11T18:36:00Z">
            <w:rPr>
              <w:ins w:id="126" w:author="Rohin Tak" w:date="2017-11-11T18:36:00Z"/>
              <w:rStyle w:val="KeyWordPACKT"/>
              <w:b w:val="0"/>
            </w:rPr>
          </w:rPrChange>
        </w:rPr>
        <w:pPrChange w:id="127" w:author="Rohin Tak" w:date="2017-11-11T18:35:00Z">
          <w:pPr>
            <w:pStyle w:val="NormalPACKT"/>
          </w:pPr>
        </w:pPrChange>
      </w:pPr>
      <w:ins w:id="128" w:author="Rohin Tak" w:date="2017-11-11T18:36:00Z">
        <w:r>
          <w:rPr>
            <w:rStyle w:val="KeyWordPACKT"/>
            <w:b w:val="0"/>
          </w:rPr>
          <w:t xml:space="preserve">Supports wide variety </w:t>
        </w:r>
      </w:ins>
      <w:ins w:id="129" w:author="Rohin Tak" w:date="2017-11-11T18:41:00Z">
        <w:r w:rsidR="002A1BFC">
          <w:rPr>
            <w:rStyle w:val="KeyWordPACKT"/>
            <w:b w:val="0"/>
          </w:rPr>
          <w:t>of tools</w:t>
        </w:r>
      </w:ins>
      <w:ins w:id="130" w:author="Rohin Tak" w:date="2017-11-11T18:36:00Z">
        <w:r>
          <w:rPr>
            <w:rStyle w:val="KeyWordPACKT"/>
            <w:b w:val="0"/>
          </w:rPr>
          <w:t xml:space="preserve"> including Visual Studio, Eclipse or any other tool available.</w:t>
        </w:r>
      </w:ins>
    </w:p>
    <w:p w14:paraId="34D2812D" w14:textId="73036FAC" w:rsidR="00C027D8" w:rsidRPr="004734F2" w:rsidRDefault="00C027D8" w:rsidP="00406CAA">
      <w:pPr>
        <w:pStyle w:val="NormalPACKT"/>
        <w:numPr>
          <w:ilvl w:val="0"/>
          <w:numId w:val="45"/>
        </w:numPr>
        <w:rPr>
          <w:ins w:id="131" w:author="Rohin Tak" w:date="2017-11-11T18:37:00Z"/>
          <w:rStyle w:val="KeyWordPACKT"/>
          <w:rPrChange w:id="132" w:author="Rohin Tak" w:date="2017-11-11T18:37:00Z">
            <w:rPr>
              <w:ins w:id="133" w:author="Rohin Tak" w:date="2017-11-11T18:37:00Z"/>
              <w:rStyle w:val="KeyWordPACKT"/>
              <w:b w:val="0"/>
            </w:rPr>
          </w:rPrChange>
        </w:rPr>
        <w:pPrChange w:id="134" w:author="Rohin Tak" w:date="2017-11-11T18:35:00Z">
          <w:pPr>
            <w:pStyle w:val="NormalPACKT"/>
          </w:pPr>
        </w:pPrChange>
      </w:pPr>
      <w:ins w:id="135" w:author="Rohin Tak" w:date="2017-11-11T18:36:00Z">
        <w:r>
          <w:rPr>
            <w:rStyle w:val="KeyWordPACKT"/>
            <w:b w:val="0"/>
          </w:rPr>
          <w:lastRenderedPageBreak/>
          <w:t>Comes with unlimited free</w:t>
        </w:r>
      </w:ins>
      <w:ins w:id="136" w:author="Rohin Tak" w:date="2017-11-11T18:37:00Z">
        <w:r>
          <w:rPr>
            <w:rStyle w:val="KeyWordPACKT"/>
            <w:b w:val="0"/>
          </w:rPr>
          <w:t>, private repos</w:t>
        </w:r>
        <w:r w:rsidR="00886806">
          <w:rPr>
            <w:rStyle w:val="KeyWordPACKT"/>
            <w:b w:val="0"/>
          </w:rPr>
          <w:t xml:space="preserve"> (including Git repos)</w:t>
        </w:r>
      </w:ins>
    </w:p>
    <w:p w14:paraId="65E01E1B" w14:textId="30E07769" w:rsidR="004734F2" w:rsidRPr="00FA784F" w:rsidRDefault="00516E21" w:rsidP="00406CAA">
      <w:pPr>
        <w:pStyle w:val="NormalPACKT"/>
        <w:numPr>
          <w:ilvl w:val="0"/>
          <w:numId w:val="45"/>
        </w:numPr>
        <w:rPr>
          <w:ins w:id="137" w:author="Rohin Tak" w:date="2017-11-11T18:40:00Z"/>
          <w:rStyle w:val="KeyWordPACKT"/>
          <w:rPrChange w:id="138" w:author="Rohin Tak" w:date="2017-11-11T18:40:00Z">
            <w:rPr>
              <w:ins w:id="139" w:author="Rohin Tak" w:date="2017-11-11T18:40:00Z"/>
              <w:rStyle w:val="KeyWordPACKT"/>
              <w:b w:val="0"/>
            </w:rPr>
          </w:rPrChange>
        </w:rPr>
        <w:pPrChange w:id="140" w:author="Rohin Tak" w:date="2017-11-11T18:35:00Z">
          <w:pPr>
            <w:pStyle w:val="NormalPACKT"/>
          </w:pPr>
        </w:pPrChange>
      </w:pPr>
      <w:ins w:id="141" w:author="Rohin Tak" w:date="2017-11-11T18:37:00Z">
        <w:r>
          <w:rPr>
            <w:rStyle w:val="KeyWordPACKT"/>
            <w:b w:val="0"/>
          </w:rPr>
          <w:t xml:space="preserve">Planning boards </w:t>
        </w:r>
      </w:ins>
      <w:ins w:id="142" w:author="Rohin Tak" w:date="2017-11-11T18:38:00Z">
        <w:r>
          <w:rPr>
            <w:rStyle w:val="KeyWordPACKT"/>
            <w:b w:val="0"/>
          </w:rPr>
          <w:t xml:space="preserve">and tools </w:t>
        </w:r>
      </w:ins>
      <w:ins w:id="143" w:author="Rohin Tak" w:date="2017-11-11T18:37:00Z">
        <w:r>
          <w:rPr>
            <w:rStyle w:val="KeyWordPACKT"/>
            <w:b w:val="0"/>
          </w:rPr>
          <w:t xml:space="preserve">available for </w:t>
        </w:r>
      </w:ins>
      <w:ins w:id="144" w:author="Rohin Tak" w:date="2017-11-11T18:38:00Z">
        <w:r>
          <w:rPr>
            <w:rStyle w:val="KeyWordPACKT"/>
            <w:b w:val="0"/>
          </w:rPr>
          <w:t>Agile and even Kanban projects</w:t>
        </w:r>
      </w:ins>
    </w:p>
    <w:p w14:paraId="2E51BD34" w14:textId="671D71FA" w:rsidR="00FA784F" w:rsidRPr="00540DDF" w:rsidRDefault="00FA784F" w:rsidP="00406CAA">
      <w:pPr>
        <w:pStyle w:val="NormalPACKT"/>
        <w:numPr>
          <w:ilvl w:val="0"/>
          <w:numId w:val="45"/>
        </w:numPr>
        <w:rPr>
          <w:rStyle w:val="KeyWordPACKT"/>
        </w:rPr>
        <w:pPrChange w:id="145" w:author="Rohin Tak" w:date="2017-11-11T18:35:00Z">
          <w:pPr>
            <w:pStyle w:val="NormalPACKT"/>
          </w:pPr>
        </w:pPrChange>
      </w:pPr>
      <w:ins w:id="146" w:author="Rohin Tak" w:date="2017-11-11T18:40:00Z">
        <w:r>
          <w:rPr>
            <w:rStyle w:val="KeyWordPACKT"/>
            <w:b w:val="0"/>
          </w:rPr>
          <w:t>Automatically compile and test apps in cloud to avoid build failures</w:t>
        </w:r>
      </w:ins>
    </w:p>
    <w:p w14:paraId="1940A488" w14:textId="275984C4" w:rsidR="00B624EC" w:rsidRPr="00C47DA6" w:rsidDel="00016006" w:rsidRDefault="00B624EC" w:rsidP="00540DDF">
      <w:pPr>
        <w:pStyle w:val="BulletPACKT"/>
        <w:rPr>
          <w:del w:id="147" w:author="Rohin Tak" w:date="2017-11-11T18:41:00Z"/>
        </w:rPr>
      </w:pPr>
      <w:commentRangeStart w:id="148"/>
      <w:del w:id="149" w:author="Rohin Tak" w:date="2017-11-11T18:41:00Z">
        <w:r w:rsidRPr="00C47DA6" w:rsidDel="00016006">
          <w:delText>Kanban and scrum boards available for better planning and project management</w:delText>
        </w:r>
      </w:del>
    </w:p>
    <w:p w14:paraId="5FF4BCA9" w14:textId="3289F3D9" w:rsidR="00B624EC" w:rsidRPr="00C47DA6" w:rsidDel="00016006" w:rsidRDefault="00B624EC" w:rsidP="00540DDF">
      <w:pPr>
        <w:pStyle w:val="BulletPACKT"/>
        <w:rPr>
          <w:del w:id="150" w:author="Rohin Tak" w:date="2017-11-11T18:41:00Z"/>
        </w:rPr>
      </w:pPr>
      <w:del w:id="151" w:author="Rohin Tak" w:date="2017-11-11T18:41:00Z">
        <w:r w:rsidRPr="00C47DA6" w:rsidDel="00016006">
          <w:delText>Unlimited Git and TFVC repos</w:delText>
        </w:r>
      </w:del>
    </w:p>
    <w:p w14:paraId="4AF695A2" w14:textId="05BD7DAB" w:rsidR="00B624EC" w:rsidRPr="00C47DA6" w:rsidDel="00016006" w:rsidRDefault="00B624EC" w:rsidP="00540DDF">
      <w:pPr>
        <w:pStyle w:val="BulletPACKT"/>
        <w:rPr>
          <w:del w:id="152" w:author="Rohin Tak" w:date="2017-11-11T18:41:00Z"/>
        </w:rPr>
      </w:pPr>
      <w:del w:id="153" w:author="Rohin Tak" w:date="2017-11-11T18:41:00Z">
        <w:r w:rsidRPr="00C47DA6" w:rsidDel="00016006">
          <w:delText>Hosted builds</w:delText>
        </w:r>
      </w:del>
    </w:p>
    <w:p w14:paraId="70D73374" w14:textId="5027A5A3" w:rsidR="00B624EC" w:rsidRPr="00C47DA6" w:rsidDel="00016006" w:rsidRDefault="00B624EC" w:rsidP="00540DDF">
      <w:pPr>
        <w:pStyle w:val="BulletPACKT"/>
        <w:rPr>
          <w:del w:id="154" w:author="Rohin Tak" w:date="2017-11-11T18:41:00Z"/>
        </w:rPr>
      </w:pPr>
      <w:del w:id="155" w:author="Rohin Tak" w:date="2017-11-11T18:41:00Z">
        <w:r w:rsidRPr="00C47DA6" w:rsidDel="00016006">
          <w:delText>Automated release pipelines for better release planning</w:delText>
        </w:r>
      </w:del>
    </w:p>
    <w:p w14:paraId="0ADDCD8C" w14:textId="14CD99BD" w:rsidR="00B624EC" w:rsidRPr="00C47DA6" w:rsidDel="00016006" w:rsidRDefault="00B624EC" w:rsidP="00540DDF">
      <w:pPr>
        <w:pStyle w:val="BulletPACKT"/>
        <w:rPr>
          <w:del w:id="156" w:author="Rohin Tak" w:date="2017-11-11T18:41:00Z"/>
        </w:rPr>
      </w:pPr>
      <w:del w:id="157" w:author="Rohin Tak" w:date="2017-11-11T18:41:00Z">
        <w:r w:rsidRPr="00C47DA6" w:rsidDel="00016006">
          <w:delText>Test and build commits before merging code</w:delText>
        </w:r>
        <w:r w:rsidR="002971BE" w:rsidRPr="00C47DA6" w:rsidDel="00016006">
          <w:delText xml:space="preserve"> to avoid </w:delText>
        </w:r>
        <w:r w:rsidR="000B162C" w:rsidRPr="00C47DA6" w:rsidDel="00016006">
          <w:delText>build fails</w:delText>
        </w:r>
      </w:del>
    </w:p>
    <w:p w14:paraId="7A23369E" w14:textId="709BF2CD" w:rsidR="00B624EC" w:rsidRPr="00C47DA6" w:rsidDel="00016006" w:rsidRDefault="00B624EC" w:rsidP="00540DDF">
      <w:pPr>
        <w:pStyle w:val="BulletPACKT"/>
        <w:rPr>
          <w:del w:id="158" w:author="Rohin Tak" w:date="2017-11-11T18:41:00Z"/>
        </w:rPr>
      </w:pPr>
      <w:del w:id="159" w:author="Rohin Tak" w:date="2017-11-11T18:41:00Z">
        <w:r w:rsidRPr="00C47DA6" w:rsidDel="00016006">
          <w:delText>Built-in tasks and templates for setting up CI and CD to an Azure web ap</w:delText>
        </w:r>
        <w:r w:rsidR="00AA172C" w:rsidRPr="00C47DA6" w:rsidDel="00016006">
          <w:delText>p</w:delText>
        </w:r>
        <w:commentRangeEnd w:id="148"/>
        <w:r w:rsidR="00715758" w:rsidDel="00016006">
          <w:rPr>
            <w:rStyle w:val="CommentReference"/>
            <w:rFonts w:ascii="Arial" w:hAnsi="Arial" w:cs="Arial"/>
            <w:bCs/>
          </w:rPr>
          <w:commentReference w:id="148"/>
        </w:r>
      </w:del>
    </w:p>
    <w:p w14:paraId="33F34588" w14:textId="77777777" w:rsidR="003808E8" w:rsidRPr="00540DDF" w:rsidRDefault="003808E8" w:rsidP="00540DDF">
      <w:pPr>
        <w:pStyle w:val="Heading3"/>
      </w:pPr>
      <w:r w:rsidRPr="00540DDF">
        <w:t>Bamboo</w:t>
      </w:r>
    </w:p>
    <w:p w14:paraId="16BF4F3F" w14:textId="77777777" w:rsidR="00B5480E" w:rsidRPr="00715758" w:rsidRDefault="00B40D62" w:rsidP="00540DDF">
      <w:pPr>
        <w:pStyle w:val="NormalPACKT"/>
      </w:pPr>
      <w:r w:rsidRPr="00C47DA6">
        <w:t xml:space="preserve">Bamboo is a CI server being used by software teams </w:t>
      </w:r>
      <w:r w:rsidR="004A2ADD" w:rsidRPr="00C47DA6">
        <w:t>worldwide</w:t>
      </w:r>
      <w:r w:rsidRPr="00C47DA6">
        <w:t xml:space="preserve"> to automate the process of release management for applications and g</w:t>
      </w:r>
      <w:r w:rsidRPr="00715758">
        <w:t xml:space="preserve">eneral software, </w:t>
      </w:r>
      <w:r w:rsidR="00E40B54" w:rsidRPr="00715758">
        <w:t>it allows</w:t>
      </w:r>
      <w:r w:rsidRPr="00715758">
        <w:t xml:space="preserve"> teams to establish a streamlined pipeline of build delivery. Mobile developers can deploy their apps back to the Apple Store or Google Play automatically.</w:t>
      </w:r>
      <w:r w:rsidR="005A5BDB" w:rsidRPr="00715758">
        <w:t xml:space="preserve"> Being the Atlassian tool, it has the native support for JIRA and BitBucket and you can even import your Jenkins configurations into the Bamboo easily.</w:t>
      </w:r>
    </w:p>
    <w:p w14:paraId="444FD963" w14:textId="7594B894" w:rsidR="000B4B89" w:rsidRDefault="000B4B89" w:rsidP="00540DDF">
      <w:pPr>
        <w:pStyle w:val="NormalPACKT"/>
        <w:rPr>
          <w:ins w:id="160" w:author="Rohin Tak" w:date="2017-11-11T18:53:00Z"/>
          <w:rStyle w:val="KeyWordPACKT"/>
        </w:rPr>
      </w:pPr>
      <w:r w:rsidRPr="00540DDF">
        <w:rPr>
          <w:rStyle w:val="KeyWordPACKT"/>
        </w:rPr>
        <w:t>Key Features:</w:t>
      </w:r>
    </w:p>
    <w:p w14:paraId="657A0597" w14:textId="1BB82CE3" w:rsidR="00D61759" w:rsidRDefault="00E969C5" w:rsidP="00D61759">
      <w:pPr>
        <w:pStyle w:val="NormalPACKT"/>
        <w:numPr>
          <w:ilvl w:val="0"/>
          <w:numId w:val="46"/>
        </w:numPr>
        <w:rPr>
          <w:ins w:id="161" w:author="Rohin Tak" w:date="2017-11-11T18:54:00Z"/>
          <w:rStyle w:val="KeyWordPACKT"/>
          <w:b w:val="0"/>
        </w:rPr>
        <w:pPrChange w:id="162" w:author="Rohin Tak" w:date="2017-11-11T18:53:00Z">
          <w:pPr>
            <w:pStyle w:val="NormalPACKT"/>
          </w:pPr>
        </w:pPrChange>
      </w:pPr>
      <w:ins w:id="163" w:author="Rohin Tak" w:date="2017-11-11T18:53:00Z">
        <w:r>
          <w:rPr>
            <w:rStyle w:val="KeyWordPACKT"/>
            <w:b w:val="0"/>
          </w:rPr>
          <w:t>Unlike Jenkins, Bamboo has built-in Git branching workflows</w:t>
        </w:r>
      </w:ins>
    </w:p>
    <w:p w14:paraId="039EC4F4" w14:textId="4CBADA67" w:rsidR="00AE3F5D" w:rsidRDefault="00AE3F5D" w:rsidP="00D61759">
      <w:pPr>
        <w:pStyle w:val="NormalPACKT"/>
        <w:numPr>
          <w:ilvl w:val="0"/>
          <w:numId w:val="46"/>
        </w:numPr>
        <w:rPr>
          <w:ins w:id="164" w:author="Rohin Tak" w:date="2017-11-11T18:55:00Z"/>
          <w:rStyle w:val="KeyWordPACKT"/>
          <w:b w:val="0"/>
        </w:rPr>
        <w:pPrChange w:id="165" w:author="Rohin Tak" w:date="2017-11-11T18:53:00Z">
          <w:pPr>
            <w:pStyle w:val="NormalPACKT"/>
          </w:pPr>
        </w:pPrChange>
      </w:pPr>
      <w:ins w:id="166" w:author="Rohin Tak" w:date="2017-11-11T18:54:00Z">
        <w:r>
          <w:rPr>
            <w:rStyle w:val="KeyWordPACKT"/>
            <w:b w:val="0"/>
          </w:rPr>
          <w:t xml:space="preserve">Because it is built by Atlassian, it has built-in </w:t>
        </w:r>
      </w:ins>
      <w:ins w:id="167" w:author="Rohin Tak" w:date="2017-11-11T18:55:00Z">
        <w:r w:rsidR="006154ED">
          <w:rPr>
            <w:rStyle w:val="KeyWordPACKT"/>
            <w:b w:val="0"/>
          </w:rPr>
          <w:t>integration</w:t>
        </w:r>
      </w:ins>
      <w:ins w:id="168" w:author="Rohin Tak" w:date="2017-11-11T18:54:00Z">
        <w:r>
          <w:rPr>
            <w:rStyle w:val="KeyWordPACKT"/>
            <w:b w:val="0"/>
          </w:rPr>
          <w:t xml:space="preserve"> for Jira</w:t>
        </w:r>
      </w:ins>
      <w:ins w:id="169" w:author="Rohin Tak" w:date="2017-11-11T18:55:00Z">
        <w:r w:rsidR="002C3FBC">
          <w:rPr>
            <w:rStyle w:val="KeyWordPACKT"/>
            <w:b w:val="0"/>
          </w:rPr>
          <w:t xml:space="preserve"> and BitBucket</w:t>
        </w:r>
      </w:ins>
    </w:p>
    <w:p w14:paraId="11C50B85" w14:textId="5A4577B8" w:rsidR="002C3FBC" w:rsidRDefault="00A40135" w:rsidP="00D61759">
      <w:pPr>
        <w:pStyle w:val="NormalPACKT"/>
        <w:numPr>
          <w:ilvl w:val="0"/>
          <w:numId w:val="46"/>
        </w:numPr>
        <w:rPr>
          <w:ins w:id="170" w:author="Rohin Tak" w:date="2017-11-11T18:58:00Z"/>
          <w:rStyle w:val="KeyWordPACKT"/>
          <w:b w:val="0"/>
        </w:rPr>
        <w:pPrChange w:id="171" w:author="Rohin Tak" w:date="2017-11-11T18:53:00Z">
          <w:pPr>
            <w:pStyle w:val="NormalPACKT"/>
          </w:pPr>
        </w:pPrChange>
      </w:pPr>
      <w:ins w:id="172" w:author="Rohin Tak" w:date="2017-11-11T18:56:00Z">
        <w:r>
          <w:rPr>
            <w:rStyle w:val="KeyWordPACKT"/>
            <w:b w:val="0"/>
          </w:rPr>
          <w:t xml:space="preserve">Bamboo also supports automated merging to avoid conflicts and difference in working branch and </w:t>
        </w:r>
      </w:ins>
      <w:ins w:id="173" w:author="Rohin Tak" w:date="2017-11-11T18:57:00Z">
        <w:r w:rsidR="00FD5B68">
          <w:rPr>
            <w:rStyle w:val="KeyWordPACKT"/>
            <w:b w:val="0"/>
          </w:rPr>
          <w:t>master branch</w:t>
        </w:r>
      </w:ins>
    </w:p>
    <w:p w14:paraId="360EB65F" w14:textId="01F46C3E" w:rsidR="004C7C32" w:rsidRDefault="004C7C32" w:rsidP="00D61759">
      <w:pPr>
        <w:pStyle w:val="NormalPACKT"/>
        <w:numPr>
          <w:ilvl w:val="0"/>
          <w:numId w:val="46"/>
        </w:numPr>
        <w:rPr>
          <w:ins w:id="174" w:author="Rohin Tak" w:date="2017-11-11T19:00:00Z"/>
          <w:rStyle w:val="KeyWordPACKT"/>
          <w:b w:val="0"/>
        </w:rPr>
        <w:pPrChange w:id="175" w:author="Rohin Tak" w:date="2017-11-11T18:53:00Z">
          <w:pPr>
            <w:pStyle w:val="NormalPACKT"/>
          </w:pPr>
        </w:pPrChange>
      </w:pPr>
      <w:ins w:id="176" w:author="Rohin Tak" w:date="2017-11-11T18:58:00Z">
        <w:r>
          <w:rPr>
            <w:rStyle w:val="KeyWordPACKT"/>
            <w:b w:val="0"/>
          </w:rPr>
          <w:t xml:space="preserve">Test Automation in Bamboo makes a continuous flow from build to test and </w:t>
        </w:r>
      </w:ins>
      <w:ins w:id="177" w:author="Rohin Tak" w:date="2017-11-11T18:59:00Z">
        <w:r>
          <w:rPr>
            <w:rStyle w:val="KeyWordPACKT"/>
            <w:b w:val="0"/>
          </w:rPr>
          <w:t xml:space="preserve">goes to even releasing the application to customer when ready </w:t>
        </w:r>
      </w:ins>
    </w:p>
    <w:p w14:paraId="18E93A14" w14:textId="6CE47489" w:rsidR="00963A9B" w:rsidRPr="00D61759" w:rsidRDefault="00963A9B" w:rsidP="00D61759">
      <w:pPr>
        <w:pStyle w:val="NormalPACKT"/>
        <w:numPr>
          <w:ilvl w:val="0"/>
          <w:numId w:val="46"/>
        </w:numPr>
        <w:rPr>
          <w:rStyle w:val="KeyWordPACKT"/>
          <w:b w:val="0"/>
          <w:rPrChange w:id="178" w:author="Rohin Tak" w:date="2017-11-11T18:53:00Z">
            <w:rPr>
              <w:rStyle w:val="KeyWordPACKT"/>
            </w:rPr>
          </w:rPrChange>
        </w:rPr>
        <w:pPrChange w:id="179" w:author="Rohin Tak" w:date="2017-11-11T18:53:00Z">
          <w:pPr>
            <w:pStyle w:val="NormalPACKT"/>
          </w:pPr>
        </w:pPrChange>
      </w:pPr>
      <w:ins w:id="180" w:author="Rohin Tak" w:date="2017-11-11T19:00:00Z">
        <w:r>
          <w:rPr>
            <w:rStyle w:val="KeyWordPACKT"/>
            <w:b w:val="0"/>
          </w:rPr>
          <w:t>Built in support for Jira makes bug tracking in the specific release and even builds automated</w:t>
        </w:r>
      </w:ins>
      <w:ins w:id="181" w:author="Rohin Tak" w:date="2017-11-11T19:01:00Z">
        <w:r w:rsidR="00877D91">
          <w:rPr>
            <w:rStyle w:val="KeyWordPACKT"/>
            <w:b w:val="0"/>
          </w:rPr>
          <w:t xml:space="preserve"> </w:t>
        </w:r>
        <w:r w:rsidR="000D7AD4">
          <w:rPr>
            <w:rStyle w:val="KeyWordPACKT"/>
            <w:b w:val="0"/>
          </w:rPr>
          <w:t>and easily trackable</w:t>
        </w:r>
      </w:ins>
    </w:p>
    <w:p w14:paraId="465378F7" w14:textId="62C8D2BB" w:rsidR="000B4B89" w:rsidRPr="00715758" w:rsidDel="000D7AD4" w:rsidRDefault="00382477" w:rsidP="00385B72">
      <w:pPr>
        <w:pStyle w:val="BulletPACKT"/>
        <w:numPr>
          <w:ilvl w:val="0"/>
          <w:numId w:val="0"/>
        </w:numPr>
        <w:ind w:left="360"/>
        <w:rPr>
          <w:del w:id="182" w:author="Rohin Tak" w:date="2017-11-11T19:01:00Z"/>
        </w:rPr>
        <w:pPrChange w:id="183" w:author="Rohin Tak" w:date="2017-11-11T19:01:00Z">
          <w:pPr>
            <w:pStyle w:val="BulletPACKT"/>
          </w:pPr>
        </w:pPrChange>
      </w:pPr>
      <w:commentRangeStart w:id="184"/>
      <w:del w:id="185" w:author="Rohin Tak" w:date="2017-11-11T19:01:00Z">
        <w:r w:rsidRPr="00C47DA6" w:rsidDel="000D7AD4">
          <w:delText>Bamboo can be used with</w:delText>
        </w:r>
        <w:r w:rsidR="000B4B89" w:rsidRPr="00C47DA6" w:rsidDel="000D7AD4">
          <w:delText xml:space="preserve"> Docker, AWS, and S3; it works out of the box with </w:delText>
        </w:r>
        <w:r w:rsidR="00127740" w:rsidRPr="00C47DA6" w:rsidDel="000D7AD4">
          <w:delText xml:space="preserve">all </w:delText>
        </w:r>
        <w:r w:rsidR="00DF75C8" w:rsidRPr="00715758" w:rsidDel="000D7AD4">
          <w:delText xml:space="preserve">of </w:delText>
        </w:r>
        <w:r w:rsidR="000B4B89" w:rsidRPr="00715758" w:rsidDel="000D7AD4">
          <w:delText>your favorite coding language</w:delText>
        </w:r>
      </w:del>
    </w:p>
    <w:p w14:paraId="0B5478F2" w14:textId="2B971D56" w:rsidR="000B4B89" w:rsidRPr="00715758" w:rsidDel="000D7AD4" w:rsidRDefault="000B4B89" w:rsidP="00385B72">
      <w:pPr>
        <w:pStyle w:val="BulletPACKT"/>
        <w:numPr>
          <w:ilvl w:val="0"/>
          <w:numId w:val="0"/>
        </w:numPr>
        <w:ind w:left="360"/>
        <w:rPr>
          <w:del w:id="186" w:author="Rohin Tak" w:date="2017-11-11T19:01:00Z"/>
        </w:rPr>
        <w:pPrChange w:id="187" w:author="Rohin Tak" w:date="2017-11-11T19:01:00Z">
          <w:pPr>
            <w:pStyle w:val="BulletPACKT"/>
          </w:pPr>
        </w:pPrChange>
      </w:pPr>
      <w:del w:id="188" w:author="Rohin Tak" w:date="2017-11-11T19:01:00Z">
        <w:r w:rsidRPr="00715758" w:rsidDel="000D7AD4">
          <w:delText>Custom deployment projects to archive the history of each of your release version</w:delText>
        </w:r>
      </w:del>
    </w:p>
    <w:p w14:paraId="42B08DE4" w14:textId="326F6656" w:rsidR="000B4B89" w:rsidRPr="00715758" w:rsidDel="000D7AD4" w:rsidRDefault="000B4B89" w:rsidP="00385B72">
      <w:pPr>
        <w:pStyle w:val="BulletPACKT"/>
        <w:numPr>
          <w:ilvl w:val="0"/>
          <w:numId w:val="0"/>
        </w:numPr>
        <w:ind w:left="360"/>
        <w:rPr>
          <w:del w:id="189" w:author="Rohin Tak" w:date="2017-11-11T19:01:00Z"/>
        </w:rPr>
        <w:pPrChange w:id="190" w:author="Rohin Tak" w:date="2017-11-11T19:01:00Z">
          <w:pPr>
            <w:pStyle w:val="BulletPACKT"/>
          </w:pPr>
        </w:pPrChange>
      </w:pPr>
      <w:del w:id="191" w:author="Rohin Tak" w:date="2017-11-11T19:01:00Z">
        <w:r w:rsidRPr="00715758" w:rsidDel="000D7AD4">
          <w:delText>Detailed outline of your code history before you deploy, helping you understand the progress you’re making</w:delText>
        </w:r>
      </w:del>
    </w:p>
    <w:p w14:paraId="0A404397" w14:textId="365C8064" w:rsidR="000B4B89" w:rsidRPr="00715758" w:rsidDel="000D7AD4" w:rsidRDefault="000B4B89" w:rsidP="00385B72">
      <w:pPr>
        <w:pStyle w:val="BulletPACKT"/>
        <w:numPr>
          <w:ilvl w:val="0"/>
          <w:numId w:val="0"/>
        </w:numPr>
        <w:ind w:left="360"/>
        <w:rPr>
          <w:del w:id="192" w:author="Rohin Tak" w:date="2017-11-11T19:01:00Z"/>
        </w:rPr>
        <w:pPrChange w:id="193" w:author="Rohin Tak" w:date="2017-11-11T19:01:00Z">
          <w:pPr>
            <w:pStyle w:val="BulletPACKT"/>
          </w:pPr>
        </w:pPrChange>
      </w:pPr>
      <w:del w:id="194" w:author="Rohin Tak" w:date="2017-11-11T19:01:00Z">
        <w:r w:rsidRPr="00715758" w:rsidDel="000D7AD4">
          <w:delText>Compatible with Bitbucket and JIRA for a comprehensive CI experience</w:delText>
        </w:r>
      </w:del>
    </w:p>
    <w:p w14:paraId="5E6DB093" w14:textId="0F92EF10" w:rsidR="000B4B89" w:rsidRPr="00715758" w:rsidRDefault="000B4B89" w:rsidP="00385B72">
      <w:pPr>
        <w:pStyle w:val="BulletPACKT"/>
        <w:numPr>
          <w:ilvl w:val="0"/>
          <w:numId w:val="0"/>
        </w:numPr>
        <w:ind w:left="360"/>
        <w:pPrChange w:id="195" w:author="Rohin Tak" w:date="2017-11-11T19:01:00Z">
          <w:pPr>
            <w:pStyle w:val="BulletPACKT"/>
          </w:pPr>
        </w:pPrChange>
      </w:pPr>
      <w:del w:id="196" w:author="Rohin Tak" w:date="2017-11-11T19:01:00Z">
        <w:r w:rsidRPr="00915270" w:rsidDel="000D7AD4">
          <w:delText>With per-environment permissions, developers and QA can deploy to their own environments on demand while production stays locked down</w:delText>
        </w:r>
        <w:commentRangeEnd w:id="184"/>
        <w:r w:rsidR="00715758" w:rsidDel="000D7AD4">
          <w:rPr>
            <w:rStyle w:val="CommentReference"/>
            <w:rFonts w:ascii="Arial" w:hAnsi="Arial" w:cs="Arial"/>
            <w:bCs/>
          </w:rPr>
          <w:commentReference w:id="184"/>
        </w:r>
      </w:del>
    </w:p>
    <w:p w14:paraId="311BE480" w14:textId="77777777" w:rsidR="009505CE" w:rsidRPr="00540DDF" w:rsidRDefault="00406506" w:rsidP="00540DDF">
      <w:pPr>
        <w:pStyle w:val="Heading1"/>
      </w:pPr>
      <w:r w:rsidRPr="00540DDF">
        <w:t>U</w:t>
      </w:r>
      <w:r w:rsidR="00684F84" w:rsidRPr="00540DDF">
        <w:t>sing TeamCity with Xamarin</w:t>
      </w:r>
      <w:r w:rsidRPr="00540DDF">
        <w:t xml:space="preserve"> for CICD</w:t>
      </w:r>
    </w:p>
    <w:p w14:paraId="1619C7F6" w14:textId="77777777" w:rsidR="00C47DA6" w:rsidRDefault="00406506" w:rsidP="00540DDF">
      <w:pPr>
        <w:pStyle w:val="NormalPACKT"/>
      </w:pPr>
      <w:r w:rsidRPr="00C47DA6">
        <w:t xml:space="preserve">As mentioned in previous section, TeamCity provides great support for </w:t>
      </w:r>
      <w:r w:rsidR="00C21CAD">
        <w:t xml:space="preserve">.NET </w:t>
      </w:r>
      <w:r w:rsidRPr="00C47DA6">
        <w:t>based applications.</w:t>
      </w:r>
    </w:p>
    <w:p w14:paraId="7618EA73" w14:textId="77777777" w:rsidR="00406506" w:rsidRPr="00715758" w:rsidRDefault="00406506" w:rsidP="00540DDF">
      <w:pPr>
        <w:pStyle w:val="NormalPACKT"/>
      </w:pPr>
      <w:r w:rsidRPr="00C47DA6">
        <w:t>While it can automatically detect build steps f</w:t>
      </w:r>
      <w:r w:rsidR="003E05BD" w:rsidRPr="00C47DA6">
        <w:t>rom the configuration files and project files, it can also detect automatic build triggers from G</w:t>
      </w:r>
      <w:r w:rsidR="00C970A9" w:rsidRPr="00715758">
        <w:t>itH</w:t>
      </w:r>
      <w:r w:rsidR="003E05BD" w:rsidRPr="00715758">
        <w:t>ub.</w:t>
      </w:r>
    </w:p>
    <w:p w14:paraId="34E745EC" w14:textId="77777777" w:rsidR="00F17998" w:rsidRPr="00715758" w:rsidRDefault="001D2419" w:rsidP="00540DDF">
      <w:pPr>
        <w:pStyle w:val="Heading2"/>
      </w:pPr>
      <w:r w:rsidRPr="00715758">
        <w:t>Requirements</w:t>
      </w:r>
      <w:r w:rsidR="00F17998" w:rsidRPr="00715758">
        <w:t xml:space="preserve"> for using TeamCity</w:t>
      </w:r>
    </w:p>
    <w:p w14:paraId="27724A39" w14:textId="77777777" w:rsidR="00F17998" w:rsidRPr="00915270" w:rsidRDefault="00F17998" w:rsidP="00540DDF">
      <w:pPr>
        <w:pStyle w:val="NormalPACKT"/>
      </w:pPr>
      <w:r w:rsidRPr="00715758">
        <w:t>For using TeamCity, knowledge</w:t>
      </w:r>
      <w:r w:rsidR="001D2419" w:rsidRPr="00715758">
        <w:t xml:space="preserve"> and availability</w:t>
      </w:r>
      <w:r w:rsidRPr="00715758">
        <w:t xml:space="preserve"> of some </w:t>
      </w:r>
      <w:r w:rsidR="001D2419" w:rsidRPr="00715758">
        <w:t xml:space="preserve">hardware and </w:t>
      </w:r>
      <w:r w:rsidRPr="00715758">
        <w:t>techn</w:t>
      </w:r>
      <w:r w:rsidRPr="00915270">
        <w:t>ologies is required to make the</w:t>
      </w:r>
      <w:r w:rsidR="0061644C" w:rsidRPr="00915270">
        <w:t xml:space="preserve"> setup</w:t>
      </w:r>
      <w:r w:rsidRPr="00915270">
        <w:t xml:space="preserve"> process smoother.</w:t>
      </w:r>
    </w:p>
    <w:p w14:paraId="66963E3A" w14:textId="77777777" w:rsidR="00C970A9" w:rsidRPr="00C47DA6" w:rsidRDefault="00C970A9" w:rsidP="00540DDF">
      <w:pPr>
        <w:pStyle w:val="BulletPACKT"/>
      </w:pPr>
      <w:r w:rsidRPr="00540DDF">
        <w:rPr>
          <w:rStyle w:val="KeyWordPACKT"/>
        </w:rPr>
        <w:t>A dedicated build server for TeamCity Installation and setup</w:t>
      </w:r>
      <w:r w:rsidR="00C47DA6" w:rsidRPr="00540DDF">
        <w:t xml:space="preserve">: </w:t>
      </w:r>
      <w:r w:rsidRPr="00C47DA6">
        <w:t>Ideally the build server should be a standalone server and should not be responsible for other responsibilities like, DB server or hosting server etc.</w:t>
      </w:r>
    </w:p>
    <w:p w14:paraId="2CDE28E3" w14:textId="77777777" w:rsidR="00C970A9" w:rsidRPr="00C47DA6" w:rsidRDefault="00C970A9" w:rsidP="00540DDF">
      <w:pPr>
        <w:pStyle w:val="BulletPACKT"/>
      </w:pPr>
      <w:r w:rsidRPr="00540DDF">
        <w:rPr>
          <w:rStyle w:val="KeyWordPACKT"/>
        </w:rPr>
        <w:lastRenderedPageBreak/>
        <w:t>Knowledge of MSBuild</w:t>
      </w:r>
      <w:r w:rsidR="00C47DA6" w:rsidRPr="00C47DA6">
        <w:t xml:space="preserve">: </w:t>
      </w:r>
      <w:r w:rsidRPr="00C47DA6">
        <w:t>Having knowledge of MSBuild can make this setup much better and would help in resolving any compilation related issues if required.</w:t>
      </w:r>
    </w:p>
    <w:p w14:paraId="61D362EE" w14:textId="77777777" w:rsidR="00C76986" w:rsidRPr="00540DDF" w:rsidRDefault="00E907B2" w:rsidP="00540DDF">
      <w:pPr>
        <w:pStyle w:val="BulletPACKT"/>
      </w:pPr>
      <w:r w:rsidRPr="00540DDF">
        <w:rPr>
          <w:rStyle w:val="KeyWordPACKT"/>
        </w:rPr>
        <w:t>Knowledge of Xamarin Test Cloud for Continuous Testing</w:t>
      </w:r>
      <w:r w:rsidR="00C47DA6" w:rsidRPr="00540DDF">
        <w:t xml:space="preserve">: </w:t>
      </w:r>
      <w:r w:rsidR="00742490" w:rsidRPr="00C47DA6">
        <w:t xml:space="preserve">Xamarin Test Cloud will be used in this chapter for continuous testing after </w:t>
      </w:r>
      <w:r w:rsidR="00742490" w:rsidRPr="00540DDF">
        <w:t>a build and application package is ready.</w:t>
      </w:r>
      <w:r w:rsidR="0032501F" w:rsidRPr="00540DDF">
        <w:t xml:space="preserve"> You would be familiar with this because it has been described in detail in the last chapter.</w:t>
      </w:r>
    </w:p>
    <w:p w14:paraId="058735D5" w14:textId="77777777" w:rsidR="003E05BD" w:rsidRPr="00C47DA6" w:rsidRDefault="00863A41" w:rsidP="00540DDF">
      <w:pPr>
        <w:pStyle w:val="Heading2"/>
      </w:pPr>
      <w:commentRangeStart w:id="197"/>
      <w:r w:rsidRPr="00C47DA6">
        <w:t xml:space="preserve">Steps </w:t>
      </w:r>
      <w:r w:rsidR="00652E71" w:rsidRPr="00C47DA6">
        <w:t>I</w:t>
      </w:r>
      <w:r w:rsidRPr="00C47DA6">
        <w:t xml:space="preserve">nvolved in </w:t>
      </w:r>
      <w:r w:rsidR="004A40DA" w:rsidRPr="00C47DA6">
        <w:t xml:space="preserve">TeamCity </w:t>
      </w:r>
      <w:r w:rsidRPr="00C47DA6">
        <w:t>Setup</w:t>
      </w:r>
    </w:p>
    <w:p w14:paraId="2F28D90A" w14:textId="7589EEC1" w:rsidR="005664FC" w:rsidRDefault="00C37BFA" w:rsidP="00540DDF">
      <w:pPr>
        <w:pStyle w:val="NormalPACKT"/>
        <w:rPr>
          <w:ins w:id="198" w:author="Rohin Tak" w:date="2017-11-11T19:05:00Z"/>
        </w:rPr>
      </w:pPr>
      <w:ins w:id="199" w:author="Rohin Tak" w:date="2017-11-11T19:04:00Z">
        <w:r>
          <w:t>Following steps are involved in setting up TeamCity</w:t>
        </w:r>
      </w:ins>
      <w:del w:id="200" w:author="Rohin Tak" w:date="2017-11-11T19:05:00Z">
        <w:r w:rsidR="00E449E9" w:rsidRPr="00715758" w:rsidDel="002010FD">
          <w:delText>There are several steps involved in setting up TeamCity</w:delText>
        </w:r>
      </w:del>
    </w:p>
    <w:p w14:paraId="3A0F9475" w14:textId="7F5ABC33" w:rsidR="00B97D69" w:rsidRDefault="00B97D69" w:rsidP="00A413E3">
      <w:pPr>
        <w:pStyle w:val="NormalPACKT"/>
        <w:numPr>
          <w:ilvl w:val="0"/>
          <w:numId w:val="47"/>
        </w:numPr>
        <w:rPr>
          <w:ins w:id="201" w:author="Rohin Tak" w:date="2017-11-11T19:10:00Z"/>
          <w:b/>
        </w:rPr>
        <w:pPrChange w:id="202" w:author="Rohin Tak" w:date="2017-11-11T19:10:00Z">
          <w:pPr>
            <w:pStyle w:val="NormalPACKT"/>
          </w:pPr>
        </w:pPrChange>
      </w:pPr>
      <w:ins w:id="203" w:author="Rohin Tak" w:date="2017-11-11T19:05:00Z">
        <w:r w:rsidRPr="002B425B">
          <w:rPr>
            <w:b/>
            <w:rPrChange w:id="204" w:author="Rohin Tak" w:date="2017-11-11T19:06:00Z">
              <w:rPr/>
            </w:rPrChange>
          </w:rPr>
          <w:t>Preparing Build Server:</w:t>
        </w:r>
      </w:ins>
      <w:ins w:id="205" w:author="Rohin Tak" w:date="2017-11-11T19:06:00Z">
        <w:r w:rsidR="002B425B">
          <w:rPr>
            <w:b/>
          </w:rPr>
          <w:t xml:space="preserve"> </w:t>
        </w:r>
      </w:ins>
      <w:ins w:id="206" w:author="Rohin Tak" w:date="2017-11-11T19:10:00Z">
        <w:r w:rsidR="00821B14">
          <w:rPr>
            <w:b/>
          </w:rPr>
          <w:br/>
        </w:r>
      </w:ins>
      <w:ins w:id="207" w:author="Rohin Tak" w:date="2017-11-11T19:06:00Z">
        <w:r w:rsidR="004D5098" w:rsidRPr="004D5098">
          <w:rPr>
            <w:rPrChange w:id="208" w:author="Rohin Tak" w:date="2017-11-11T19:06:00Z">
              <w:rPr>
                <w:b/>
              </w:rPr>
            </w:rPrChange>
          </w:rPr>
          <w:t>In order</w:t>
        </w:r>
        <w:r w:rsidR="00E7054B">
          <w:t xml:space="preserve"> </w:t>
        </w:r>
        <w:r w:rsidR="00F771FC">
          <w:t xml:space="preserve">to </w:t>
        </w:r>
      </w:ins>
      <w:ins w:id="209" w:author="Rohin Tak" w:date="2017-11-11T19:07:00Z">
        <w:r w:rsidR="00CF122F">
          <w:t xml:space="preserve">build our mobile app on the build </w:t>
        </w:r>
        <w:r w:rsidR="0063728B">
          <w:t>server, there are some software</w:t>
        </w:r>
        <w:r w:rsidR="00CF122F">
          <w:t xml:space="preserve"> that need to be installed on the build server that will be used while building the application.</w:t>
        </w:r>
      </w:ins>
      <w:ins w:id="210" w:author="Rohin Tak" w:date="2017-11-11T19:05:00Z">
        <w:r w:rsidR="006336DE" w:rsidRPr="002B425B">
          <w:rPr>
            <w:b/>
            <w:rPrChange w:id="211" w:author="Rohin Tak" w:date="2017-11-11T19:06:00Z">
              <w:rPr/>
            </w:rPrChange>
          </w:rPr>
          <w:t xml:space="preserve"> </w:t>
        </w:r>
      </w:ins>
    </w:p>
    <w:p w14:paraId="56F2F334" w14:textId="3FC105DB" w:rsidR="00B156F3" w:rsidRPr="004F5DB1" w:rsidRDefault="00AA0737" w:rsidP="00A413E3">
      <w:pPr>
        <w:pStyle w:val="NormalPACKT"/>
        <w:numPr>
          <w:ilvl w:val="0"/>
          <w:numId w:val="47"/>
        </w:numPr>
        <w:rPr>
          <w:ins w:id="212" w:author="Rohin Tak" w:date="2017-11-11T19:12:00Z"/>
          <w:b/>
          <w:rPrChange w:id="213" w:author="Rohin Tak" w:date="2017-11-11T19:12:00Z">
            <w:rPr>
              <w:ins w:id="214" w:author="Rohin Tak" w:date="2017-11-11T19:12:00Z"/>
            </w:rPr>
          </w:rPrChange>
        </w:rPr>
        <w:pPrChange w:id="215" w:author="Rohin Tak" w:date="2017-11-11T19:10:00Z">
          <w:pPr>
            <w:pStyle w:val="NormalPACKT"/>
          </w:pPr>
        </w:pPrChange>
      </w:pPr>
      <w:ins w:id="216" w:author="Rohin Tak" w:date="2017-11-11T19:10:00Z">
        <w:r>
          <w:rPr>
            <w:b/>
          </w:rPr>
          <w:t>Creating Build Script</w:t>
        </w:r>
        <w:r w:rsidR="00F46F46">
          <w:rPr>
            <w:b/>
          </w:rPr>
          <w:t>:</w:t>
        </w:r>
        <w:r w:rsidR="005A7A3B">
          <w:rPr>
            <w:b/>
          </w:rPr>
          <w:br/>
        </w:r>
      </w:ins>
      <w:ins w:id="217" w:author="Rohin Tak" w:date="2017-11-11T19:11:00Z">
        <w:r w:rsidR="00F2146A" w:rsidRPr="00F2146A">
          <w:rPr>
            <w:rPrChange w:id="218" w:author="Rohin Tak" w:date="2017-11-11T19:11:00Z">
              <w:rPr>
                <w:b/>
              </w:rPr>
            </w:rPrChange>
          </w:rPr>
          <w:t xml:space="preserve">A build script </w:t>
        </w:r>
        <w:r w:rsidR="00F2146A">
          <w:t>is basically a script containing set of commands to perform various actions in the build process, like compiling the application, building the apk and then submitting it to the cloud for testing</w:t>
        </w:r>
      </w:ins>
      <w:ins w:id="219" w:author="Rohin Tak" w:date="2017-11-11T19:12:00Z">
        <w:r w:rsidR="004F5DB1">
          <w:t xml:space="preserve"> etc</w:t>
        </w:r>
      </w:ins>
      <w:ins w:id="220" w:author="Rohin Tak" w:date="2017-11-11T19:11:00Z">
        <w:r w:rsidR="00F2146A">
          <w:t>.</w:t>
        </w:r>
      </w:ins>
    </w:p>
    <w:p w14:paraId="6B0A77F9" w14:textId="4CB53D8B" w:rsidR="004F5DB1" w:rsidRPr="00C30029" w:rsidRDefault="001B7C98" w:rsidP="00A413E3">
      <w:pPr>
        <w:pStyle w:val="NormalPACKT"/>
        <w:numPr>
          <w:ilvl w:val="0"/>
          <w:numId w:val="47"/>
        </w:numPr>
        <w:rPr>
          <w:ins w:id="221" w:author="Rohin Tak" w:date="2017-11-11T19:14:00Z"/>
          <w:b/>
          <w:rPrChange w:id="222" w:author="Rohin Tak" w:date="2017-11-11T19:14:00Z">
            <w:rPr>
              <w:ins w:id="223" w:author="Rohin Tak" w:date="2017-11-11T19:14:00Z"/>
            </w:rPr>
          </w:rPrChange>
        </w:rPr>
        <w:pPrChange w:id="224" w:author="Rohin Tak" w:date="2017-11-11T19:10:00Z">
          <w:pPr>
            <w:pStyle w:val="NormalPACKT"/>
          </w:pPr>
        </w:pPrChange>
      </w:pPr>
      <w:ins w:id="225" w:author="Rohin Tak" w:date="2017-11-11T19:12:00Z">
        <w:r>
          <w:rPr>
            <w:b/>
          </w:rPr>
          <w:t>Installing TeamCity:</w:t>
        </w:r>
        <w:r>
          <w:rPr>
            <w:b/>
          </w:rPr>
          <w:br/>
        </w:r>
      </w:ins>
      <w:ins w:id="226" w:author="Rohin Tak" w:date="2017-11-11T19:13:00Z">
        <w:r w:rsidR="00015FBA">
          <w:t xml:space="preserve">Once we have the required tools installed on the CI server, TeamCity </w:t>
        </w:r>
      </w:ins>
      <w:ins w:id="227" w:author="Rohin Tak" w:date="2017-11-11T19:14:00Z">
        <w:r w:rsidR="00015FBA">
          <w:t>needs to be installed and configured for the project and it’s users</w:t>
        </w:r>
        <w:r w:rsidR="002D0708">
          <w:t xml:space="preserve"> to run build scripts</w:t>
        </w:r>
      </w:ins>
    </w:p>
    <w:p w14:paraId="6006DF0D" w14:textId="1B84B838" w:rsidR="00C30029" w:rsidRPr="002B425B" w:rsidRDefault="00C30029" w:rsidP="00A413E3">
      <w:pPr>
        <w:pStyle w:val="NormalPACKT"/>
        <w:numPr>
          <w:ilvl w:val="0"/>
          <w:numId w:val="47"/>
        </w:numPr>
        <w:rPr>
          <w:b/>
          <w:rPrChange w:id="228" w:author="Rohin Tak" w:date="2017-11-11T19:06:00Z">
            <w:rPr/>
          </w:rPrChange>
        </w:rPr>
        <w:pPrChange w:id="229" w:author="Rohin Tak" w:date="2017-11-11T19:10:00Z">
          <w:pPr>
            <w:pStyle w:val="NormalPACKT"/>
          </w:pPr>
        </w:pPrChange>
      </w:pPr>
      <w:ins w:id="230" w:author="Rohin Tak" w:date="2017-11-11T19:14:00Z">
        <w:r>
          <w:rPr>
            <w:b/>
          </w:rPr>
          <w:t>Creating TeamCity Project:</w:t>
        </w:r>
        <w:r>
          <w:rPr>
            <w:b/>
          </w:rPr>
          <w:br/>
        </w:r>
      </w:ins>
      <w:ins w:id="231" w:author="Rohin Tak" w:date="2017-11-11T19:15:00Z">
        <w:r w:rsidR="00954990">
          <w:t>Once we have all the software required to build project and the script to perform build, a TeamCity project</w:t>
        </w:r>
      </w:ins>
      <w:ins w:id="232" w:author="Rohin Tak" w:date="2017-11-11T19:16:00Z">
        <w:r w:rsidR="00954990">
          <w:t xml:space="preserve"> should be created.</w:t>
        </w:r>
      </w:ins>
    </w:p>
    <w:p w14:paraId="4D1B1200" w14:textId="072998D8" w:rsidR="0075787F" w:rsidRPr="00715758" w:rsidDel="005805F7" w:rsidRDefault="0075787F" w:rsidP="00B66730">
      <w:pPr>
        <w:pStyle w:val="NumberedBulletPACKT"/>
        <w:numPr>
          <w:ilvl w:val="0"/>
          <w:numId w:val="0"/>
        </w:numPr>
        <w:ind w:left="720" w:hanging="363"/>
        <w:rPr>
          <w:del w:id="233" w:author="Rohin Tak" w:date="2017-11-11T19:16:00Z"/>
        </w:rPr>
        <w:pPrChange w:id="234" w:author="Rohin Tak" w:date="2017-11-11T19:16:00Z">
          <w:pPr>
            <w:pStyle w:val="NumberedBulletPACKT"/>
          </w:pPr>
        </w:pPrChange>
      </w:pPr>
      <w:del w:id="235" w:author="Rohin Tak" w:date="2017-11-11T19:16:00Z">
        <w:r w:rsidRPr="00540DDF" w:rsidDel="005805F7">
          <w:rPr>
            <w:rStyle w:val="KeyWordPACKT"/>
          </w:rPr>
          <w:delText>Preparing the Build Server</w:delText>
        </w:r>
        <w:r w:rsidR="00C47DA6" w:rsidDel="005805F7">
          <w:delText xml:space="preserve">: </w:delText>
        </w:r>
        <w:r w:rsidRPr="00C47DA6" w:rsidDel="005805F7">
          <w:delText>This step involves installing the necessary software, tools, and certificates required to build mobile applications and prepare them for distribution.</w:delText>
        </w:r>
      </w:del>
    </w:p>
    <w:p w14:paraId="228E5AC6" w14:textId="31BABA34" w:rsidR="0075787F" w:rsidRPr="00715758" w:rsidDel="005805F7" w:rsidRDefault="0075787F" w:rsidP="00B66730">
      <w:pPr>
        <w:pStyle w:val="NumberedBulletPACKT"/>
        <w:numPr>
          <w:ilvl w:val="0"/>
          <w:numId w:val="0"/>
        </w:numPr>
        <w:ind w:left="720" w:hanging="363"/>
        <w:rPr>
          <w:del w:id="236" w:author="Rohin Tak" w:date="2017-11-11T19:16:00Z"/>
        </w:rPr>
        <w:pPrChange w:id="237" w:author="Rohin Tak" w:date="2017-11-11T19:16:00Z">
          <w:pPr>
            <w:pStyle w:val="NumberedBulletPACKT"/>
          </w:pPr>
        </w:pPrChange>
      </w:pPr>
      <w:del w:id="238" w:author="Rohin Tak" w:date="2017-11-11T19:16:00Z">
        <w:r w:rsidRPr="00540DDF" w:rsidDel="005805F7">
          <w:rPr>
            <w:rStyle w:val="KeyWordPACKT"/>
          </w:rPr>
          <w:delText xml:space="preserve">Creating </w:delText>
        </w:r>
        <w:r w:rsidR="00C21CAD" w:rsidRPr="00C21CAD" w:rsidDel="005805F7">
          <w:rPr>
            <w:rStyle w:val="KeyWordPACKT"/>
          </w:rPr>
          <w:delText>a</w:delText>
        </w:r>
        <w:r w:rsidRPr="00540DDF" w:rsidDel="005805F7">
          <w:rPr>
            <w:rStyle w:val="KeyWordPACKT"/>
          </w:rPr>
          <w:delText xml:space="preserve"> Build Script</w:delText>
        </w:r>
        <w:r w:rsidR="00C47DA6" w:rsidDel="005805F7">
          <w:delText xml:space="preserve">: </w:delText>
        </w:r>
        <w:r w:rsidRPr="00C47DA6" w:rsidDel="005805F7">
          <w:delText>Build scripts are used to perform different functions like compiling and application, packaging the application etc. Using a build script helps with troubleshooting build issues and provides a consistent, repeatable way to create the package for distribution</w:delText>
        </w:r>
        <w:r w:rsidRPr="00715758" w:rsidDel="005805F7">
          <w:delText>.</w:delText>
        </w:r>
      </w:del>
    </w:p>
    <w:p w14:paraId="4A3D306D" w14:textId="6434AC08" w:rsidR="00F954C6" w:rsidRPr="00715758" w:rsidDel="005805F7" w:rsidRDefault="00F954C6" w:rsidP="00B66730">
      <w:pPr>
        <w:pStyle w:val="NumberedBulletPACKT"/>
        <w:numPr>
          <w:ilvl w:val="0"/>
          <w:numId w:val="0"/>
        </w:numPr>
        <w:ind w:left="720" w:hanging="363"/>
        <w:rPr>
          <w:del w:id="239" w:author="Rohin Tak" w:date="2017-11-11T19:16:00Z"/>
        </w:rPr>
        <w:pPrChange w:id="240" w:author="Rohin Tak" w:date="2017-11-11T19:16:00Z">
          <w:pPr>
            <w:pStyle w:val="NumberedBulletPACKT"/>
          </w:pPr>
        </w:pPrChange>
      </w:pPr>
      <w:del w:id="241" w:author="Rohin Tak" w:date="2017-11-11T19:16:00Z">
        <w:r w:rsidRPr="00540DDF" w:rsidDel="005805F7">
          <w:rPr>
            <w:rStyle w:val="KeyWordPACKT"/>
          </w:rPr>
          <w:delText>Installing TeamCity</w:delText>
        </w:r>
        <w:r w:rsidR="00C47DA6" w:rsidDel="005805F7">
          <w:delText xml:space="preserve">: </w:delText>
        </w:r>
        <w:r w:rsidR="001B2CE2" w:rsidRPr="00C47DA6" w:rsidDel="005805F7">
          <w:delText>As the name suggests, this step involves installing TeamCity on the build server for the first time, creating build agent and adding users.</w:delText>
        </w:r>
      </w:del>
    </w:p>
    <w:p w14:paraId="28779EEA" w14:textId="770D825C" w:rsidR="00F954C6" w:rsidRPr="00715758" w:rsidRDefault="00F954C6" w:rsidP="00B66730">
      <w:pPr>
        <w:pStyle w:val="NumberedBulletPACKT"/>
        <w:numPr>
          <w:ilvl w:val="0"/>
          <w:numId w:val="0"/>
        </w:numPr>
        <w:ind w:left="720" w:hanging="363"/>
        <w:pPrChange w:id="242" w:author="Rohin Tak" w:date="2017-11-11T19:16:00Z">
          <w:pPr>
            <w:pStyle w:val="NumberedBulletPACKT"/>
          </w:pPr>
        </w:pPrChange>
      </w:pPr>
      <w:del w:id="243" w:author="Rohin Tak" w:date="2017-11-11T19:16:00Z">
        <w:r w:rsidRPr="00540DDF" w:rsidDel="005805F7">
          <w:rPr>
            <w:rStyle w:val="KeyWordPACKT"/>
          </w:rPr>
          <w:delText>Creating A TeamCity Project</w:delText>
        </w:r>
        <w:r w:rsidR="00C47DA6" w:rsidDel="005805F7">
          <w:delText xml:space="preserve">: </w:delText>
        </w:r>
        <w:r w:rsidRPr="00C47DA6" w:rsidDel="005805F7">
          <w:delText xml:space="preserve">Once the previous three steps are completed, we must create a TeamCity project that will contain </w:delText>
        </w:r>
        <w:r w:rsidR="007227B9" w:rsidRPr="00715758" w:rsidDel="005805F7">
          <w:delText>all</w:delText>
        </w:r>
        <w:r w:rsidRPr="00715758" w:rsidDel="005805F7">
          <w:delText xml:space="preserve"> the meta-data necessary to retrieve the source code, compile the projects, and submit the tests to Xamarin Test Cloud.</w:delText>
        </w:r>
      </w:del>
    </w:p>
    <w:p w14:paraId="10183E45" w14:textId="2617CED9" w:rsidR="007E21A3" w:rsidRPr="00540DDF" w:rsidRDefault="00D7260B" w:rsidP="00540DDF">
      <w:pPr>
        <w:pStyle w:val="Heading1"/>
      </w:pPr>
      <w:r w:rsidRPr="00540DDF">
        <w:t xml:space="preserve">Preparing </w:t>
      </w:r>
      <w:del w:id="244" w:author="Rohin Tak" w:date="2017-11-11T19:18:00Z">
        <w:r w:rsidRPr="00540DDF" w:rsidDel="006F4A5A">
          <w:delText xml:space="preserve">the </w:delText>
        </w:r>
      </w:del>
      <w:r w:rsidRPr="00540DDF">
        <w:t>Build Server</w:t>
      </w:r>
    </w:p>
    <w:p w14:paraId="24C08FE8" w14:textId="6F0EE8A3" w:rsidR="006B398D" w:rsidRDefault="006B398D" w:rsidP="00540DDF">
      <w:pPr>
        <w:pStyle w:val="NormalPACKT"/>
        <w:rPr>
          <w:ins w:id="245" w:author="Rohin Tak" w:date="2017-11-11T19:19:00Z"/>
        </w:rPr>
      </w:pPr>
      <w:ins w:id="246" w:author="Rohin Tak" w:date="2017-11-11T19:19:00Z">
        <w:r w:rsidRPr="006B398D">
          <w:t xml:space="preserve">In order to </w:t>
        </w:r>
        <w:r>
          <w:t>compile and build</w:t>
        </w:r>
        <w:r w:rsidRPr="006B398D">
          <w:t xml:space="preserve"> mobile app on the server, some software need to be installed </w:t>
        </w:r>
        <w:r>
          <w:t>that are required for the build process.</w:t>
        </w:r>
      </w:ins>
      <w:ins w:id="247" w:author="Rohin Tak" w:date="2017-11-11T19:20:00Z">
        <w:r w:rsidR="0002065A">
          <w:t xml:space="preserve"> For an Android application to be built on the build server it is important </w:t>
        </w:r>
      </w:ins>
      <w:ins w:id="248" w:author="Rohin Tak" w:date="2017-11-11T19:21:00Z">
        <w:r w:rsidR="0002065A">
          <w:t>to have tools like Visual Studio SDK and Visual Studio build tools installed on the server.</w:t>
        </w:r>
        <w:r w:rsidR="00984EDB">
          <w:t xml:space="preserve"> Also, </w:t>
        </w:r>
      </w:ins>
      <w:ins w:id="249" w:author="Rohin Tak" w:date="2017-11-11T19:22:00Z">
        <w:r w:rsidR="00984EDB">
          <w:t>acquiring Android Keystores is required to sign the application package to be released later.</w:t>
        </w:r>
      </w:ins>
      <w:ins w:id="250" w:author="Rohin Tak" w:date="2017-11-11T19:23:00Z">
        <w:r w:rsidR="00925203">
          <w:t xml:space="preserve"> To avoid any configuration issues, it is recomm</w:t>
        </w:r>
        <w:r w:rsidR="00674315">
          <w:t>ended to install these software</w:t>
        </w:r>
        <w:r w:rsidR="00925203">
          <w:t xml:space="preserve"> under the same user account as TeamCity.</w:t>
        </w:r>
      </w:ins>
    </w:p>
    <w:p w14:paraId="0D198695" w14:textId="319F8AAB" w:rsidR="003934DB" w:rsidRPr="00715758" w:rsidDel="00587587" w:rsidRDefault="001D548F" w:rsidP="00540DDF">
      <w:pPr>
        <w:pStyle w:val="NormalPACKT"/>
        <w:rPr>
          <w:del w:id="251" w:author="Rohin Tak" w:date="2017-11-11T19:24:00Z"/>
        </w:rPr>
      </w:pPr>
      <w:del w:id="252" w:author="Rohin Tak" w:date="2017-11-11T19:24:00Z">
        <w:r w:rsidRPr="00ED1A26" w:rsidDel="00587587">
          <w:delText xml:space="preserve">An important step in configuring a build server is installing the necessary tools, software, </w:delText>
        </w:r>
        <w:r w:rsidRPr="00715758" w:rsidDel="00587587">
          <w:delText xml:space="preserve">and certificates to build the mobile applications. </w:delText>
        </w:r>
        <w:r w:rsidR="00734995" w:rsidRPr="00715758" w:rsidDel="00587587">
          <w:delText>It is required that the build server should be able to compile the application solution without any issue and should be able to submit any tests to Xamarin Test Cloud.</w:delText>
        </w:r>
        <w:r w:rsidRPr="00715758" w:rsidDel="00587587">
          <w:delText xml:space="preserve"> To minimize configuration issues, the software and tools should be installed in the same user account that is hosting TeamCity.</w:delText>
        </w:r>
      </w:del>
    </w:p>
    <w:p w14:paraId="274CA75F" w14:textId="77777777" w:rsidR="00F97D7F" w:rsidRPr="00ED1A26" w:rsidRDefault="000676D3" w:rsidP="00540DDF">
      <w:pPr>
        <w:pStyle w:val="Heading2"/>
      </w:pPr>
      <w:r w:rsidRPr="00ED1A26">
        <w:t>Firewall Configuration</w:t>
      </w:r>
    </w:p>
    <w:p w14:paraId="42BDA58D" w14:textId="5B38732D" w:rsidR="00637E39" w:rsidRPr="00915270" w:rsidRDefault="003D597F" w:rsidP="00540DDF">
      <w:pPr>
        <w:pStyle w:val="NormalPACKT"/>
      </w:pPr>
      <w:r w:rsidRPr="00ED1A26">
        <w:t xml:space="preserve">For continuous testing, we are using Xamarin Test Cloud and it was described in the previous chapter in detail. </w:t>
      </w:r>
      <w:r w:rsidR="00305254" w:rsidRPr="00715758">
        <w:t>For</w:t>
      </w:r>
      <w:r w:rsidR="00637E39" w:rsidRPr="00715758">
        <w:t xml:space="preserve"> tests to be submitted to Xamarin Test Cloud</w:t>
      </w:r>
      <w:r w:rsidRPr="00715758">
        <w:t xml:space="preserve"> automatically </w:t>
      </w:r>
      <w:r w:rsidRPr="00715758">
        <w:lastRenderedPageBreak/>
        <w:t>as part of CI</w:t>
      </w:r>
      <w:r w:rsidR="00637E39" w:rsidRPr="00715758">
        <w:t xml:space="preserve">, </w:t>
      </w:r>
      <w:del w:id="253" w:author="Rohin Tak" w:date="2017-11-11T19:27:00Z">
        <w:r w:rsidR="00637E39" w:rsidRPr="00715758" w:rsidDel="008C05EE">
          <w:delText>the computer submitting the tests must be able to communic</w:delText>
        </w:r>
        <w:r w:rsidR="002B3D32" w:rsidRPr="00715758" w:rsidDel="008C05EE">
          <w:delText xml:space="preserve">ate with the Test Cloud servers and </w:delText>
        </w:r>
        <w:r w:rsidR="009743AC" w:rsidRPr="00715758" w:rsidDel="008C05EE">
          <w:delText>f</w:delText>
        </w:r>
        <w:r w:rsidR="00637E39" w:rsidRPr="00715758" w:rsidDel="008C05EE">
          <w:delText>irewalls must be configured to allow network traffic</w:delText>
        </w:r>
      </w:del>
      <w:ins w:id="254" w:author="Rohin Tak" w:date="2017-11-11T19:27:00Z">
        <w:r w:rsidR="008C05EE">
          <w:t>the CI server must be configured to allow network traffic</w:t>
        </w:r>
      </w:ins>
      <w:r w:rsidR="00637E39" w:rsidRPr="00715758">
        <w:t xml:space="preserve"> to and from </w:t>
      </w:r>
      <w:del w:id="255" w:author="Rohin Tak" w:date="2017-11-11T19:27:00Z">
        <w:r w:rsidR="00637E39" w:rsidRPr="00715758" w:rsidDel="008C05EE">
          <w:delText>the servers located at</w:delText>
        </w:r>
        <w:r w:rsidR="00C21CAD" w:rsidDel="008C05EE">
          <w:delText xml:space="preserve"> </w:delText>
        </w:r>
      </w:del>
      <w:r w:rsidR="00637E39" w:rsidRPr="00715758">
        <w:t>testcloud.xamarin.com</w:t>
      </w:r>
      <w:r w:rsidR="00C21CAD">
        <w:t xml:space="preserve"> </w:t>
      </w:r>
      <w:r w:rsidR="00637E39" w:rsidRPr="00715758">
        <w:t xml:space="preserve">on ports 80 and 443. </w:t>
      </w:r>
      <w:del w:id="256" w:author="Rohin Tak" w:date="2017-11-11T19:27:00Z">
        <w:r w:rsidR="00637E39" w:rsidRPr="00715758" w:rsidDel="003051BA">
          <w:delText xml:space="preserve">This endpoint is managed by DNS and the IP address </w:delText>
        </w:r>
        <w:r w:rsidR="00752FAE" w:rsidRPr="00715758" w:rsidDel="003051BA">
          <w:delText>can change in future</w:delText>
        </w:r>
        <w:r w:rsidR="00637E39" w:rsidRPr="00915270" w:rsidDel="003051BA">
          <w:delText>.</w:delText>
        </w:r>
      </w:del>
    </w:p>
    <w:p w14:paraId="0084FB5A" w14:textId="637B916A" w:rsidR="00637E39" w:rsidRPr="00915270" w:rsidDel="003051BA" w:rsidRDefault="00637E39" w:rsidP="00540DDF">
      <w:pPr>
        <w:pStyle w:val="NormalPACKT"/>
        <w:rPr>
          <w:del w:id="257" w:author="Rohin Tak" w:date="2017-11-11T19:27:00Z"/>
        </w:rPr>
      </w:pPr>
      <w:del w:id="258" w:author="Rohin Tak" w:date="2017-11-11T19:27:00Z">
        <w:r w:rsidRPr="00915270" w:rsidDel="003051BA">
          <w:delText xml:space="preserve">In some situations, a test </w:delText>
        </w:r>
        <w:r w:rsidR="001716D0" w:rsidRPr="00915270" w:rsidDel="003051BA">
          <w:delText>or a device running the test</w:delText>
        </w:r>
        <w:r w:rsidRPr="00915270" w:rsidDel="003051BA">
          <w:delText xml:space="preserve"> </w:delText>
        </w:r>
        <w:r w:rsidR="001716D0" w:rsidRPr="00915270" w:rsidDel="003051BA">
          <w:delText xml:space="preserve">needs to </w:delText>
        </w:r>
        <w:r w:rsidRPr="00915270" w:rsidDel="003051BA">
          <w:delText xml:space="preserve">communicate with web servers protected by a firewall. In this scenario, the firewall must be configured to allow </w:delText>
        </w:r>
        <w:r w:rsidR="00166B42" w:rsidRPr="00915270" w:rsidDel="003051BA">
          <w:delText>communication</w:delText>
        </w:r>
        <w:r w:rsidRPr="00915270" w:rsidDel="003051BA">
          <w:delText xml:space="preserve"> from the following IP addresses:</w:delText>
        </w:r>
      </w:del>
    </w:p>
    <w:p w14:paraId="08AB591B" w14:textId="3EC63E85" w:rsidR="00637E39" w:rsidRPr="00915270" w:rsidDel="003051BA" w:rsidRDefault="00637E39" w:rsidP="00540DDF">
      <w:pPr>
        <w:pStyle w:val="BulletPACKT"/>
        <w:rPr>
          <w:del w:id="259" w:author="Rohin Tak" w:date="2017-11-11T19:27:00Z"/>
        </w:rPr>
      </w:pPr>
      <w:del w:id="260" w:author="Rohin Tak" w:date="2017-11-11T19:27:00Z">
        <w:r w:rsidRPr="00915270" w:rsidDel="003051BA">
          <w:delText>195.249.159.238</w:delText>
        </w:r>
      </w:del>
    </w:p>
    <w:p w14:paraId="30861722" w14:textId="71D4F017" w:rsidR="00637E39" w:rsidRPr="00715758" w:rsidDel="003051BA" w:rsidRDefault="00637E39" w:rsidP="00540DDF">
      <w:pPr>
        <w:pStyle w:val="BulletPACKT"/>
        <w:rPr>
          <w:del w:id="261" w:author="Rohin Tak" w:date="2017-11-11T19:27:00Z"/>
        </w:rPr>
      </w:pPr>
      <w:del w:id="262" w:author="Rohin Tak" w:date="2017-11-11T19:27:00Z">
        <w:r w:rsidRPr="00915270" w:rsidDel="003051BA">
          <w:delText>195.249.159.239</w:delText>
        </w:r>
        <w:commentRangeEnd w:id="197"/>
        <w:r w:rsidR="00715758" w:rsidDel="003051BA">
          <w:rPr>
            <w:rStyle w:val="CommentReference"/>
            <w:rFonts w:ascii="Arial" w:hAnsi="Arial" w:cs="Arial"/>
            <w:bCs/>
          </w:rPr>
          <w:commentReference w:id="197"/>
        </w:r>
      </w:del>
    </w:p>
    <w:p w14:paraId="23324CC8" w14:textId="77777777" w:rsidR="001E6EDD" w:rsidRPr="00540DDF" w:rsidRDefault="006871C8" w:rsidP="00540DDF">
      <w:pPr>
        <w:pStyle w:val="NormalPACKT"/>
      </w:pPr>
      <w:r w:rsidRPr="00715758">
        <w:t xml:space="preserve">Once these configurations are done and firewall is configured to allow the communication between server and Xamarin Test Cloud, we will be able to use command line tools </w:t>
      </w:r>
      <w:r w:rsidR="008E56CC" w:rsidRPr="00715758">
        <w:t>in the build steps to submit our UITests to Xamarin Test Cloud.</w:t>
      </w:r>
    </w:p>
    <w:p w14:paraId="5BB8532F" w14:textId="77777777" w:rsidR="00F915F8" w:rsidRPr="00ED1A26" w:rsidRDefault="004C724A" w:rsidP="00540DDF">
      <w:pPr>
        <w:pStyle w:val="Heading2"/>
      </w:pPr>
      <w:r w:rsidRPr="00ED1A26">
        <w:t>Installing Visual</w:t>
      </w:r>
      <w:r w:rsidR="00C71CB3" w:rsidRPr="00ED1A26">
        <w:t xml:space="preserve"> Studio</w:t>
      </w:r>
      <w:r w:rsidR="00B348B8" w:rsidRPr="00ED1A26">
        <w:t xml:space="preserve"> with Xamarin</w:t>
      </w:r>
    </w:p>
    <w:p w14:paraId="499DDA8E" w14:textId="3F0CDB66" w:rsidR="00455C91" w:rsidRDefault="00526EB9" w:rsidP="00455C91">
      <w:pPr>
        <w:pStyle w:val="NormalPACKT"/>
        <w:rPr>
          <w:ins w:id="263" w:author="Rohin Tak" w:date="2017-11-11T19:29:00Z"/>
        </w:rPr>
      </w:pPr>
      <w:r w:rsidRPr="00ED1A26">
        <w:t xml:space="preserve">To install Visual Studio with Xamarin, you can follow the same steps described in </w:t>
      </w:r>
      <w:commentRangeStart w:id="264"/>
      <w:r w:rsidR="00ED1A26">
        <w:t>Chapter 3</w:t>
      </w:r>
      <w:del w:id="265" w:author="Rohin Tak" w:date="2017-11-11T19:30:00Z">
        <w:r w:rsidR="00ED1A26" w:rsidDel="00823872">
          <w:delText>,</w:delText>
        </w:r>
      </w:del>
      <w:ins w:id="266" w:author="Rohin Tak" w:date="2017-11-11T19:30:00Z">
        <w:r w:rsidR="00823872">
          <w:t xml:space="preserve">, </w:t>
        </w:r>
      </w:ins>
      <w:del w:id="267" w:author="Rohin Tak" w:date="2017-11-11T19:30:00Z">
        <w:r w:rsidR="00ED1A26" w:rsidDel="001C5A08">
          <w:delText xml:space="preserve"> </w:delText>
        </w:r>
      </w:del>
      <w:commentRangeEnd w:id="264"/>
      <w:r w:rsidR="00ED1A26">
        <w:rPr>
          <w:rStyle w:val="CommentReference"/>
          <w:rFonts w:ascii="Arial" w:hAnsi="Arial" w:cs="Arial"/>
          <w:bCs/>
        </w:rPr>
        <w:commentReference w:id="264"/>
      </w:r>
      <w:ins w:id="268" w:author="Rohin Tak" w:date="2017-11-11T19:30:00Z">
        <w:r w:rsidR="003717FE">
          <w:t>“</w:t>
        </w:r>
      </w:ins>
      <w:ins w:id="269" w:author="Rohin Tak" w:date="2017-11-11T19:29:00Z">
        <w:r w:rsidR="00455C91">
          <w:t>Cross Platform mobi</w:t>
        </w:r>
        <w:r w:rsidR="00455C91">
          <w:t>le app development with Xamarin</w:t>
        </w:r>
      </w:ins>
      <w:ins w:id="270" w:author="Rohin Tak" w:date="2017-11-11T19:30:00Z">
        <w:r w:rsidR="003717FE">
          <w:t>”</w:t>
        </w:r>
      </w:ins>
      <w:ins w:id="271" w:author="Rohin Tak" w:date="2017-11-11T19:29:00Z">
        <w:r w:rsidR="00455C91">
          <w:t>.</w:t>
        </w:r>
      </w:ins>
    </w:p>
    <w:p w14:paraId="495C0EF3" w14:textId="023A6612" w:rsidR="00ED1A26" w:rsidDel="00455C91" w:rsidRDefault="00ED1A26" w:rsidP="00540DDF">
      <w:pPr>
        <w:pStyle w:val="NormalPACKT"/>
        <w:rPr>
          <w:del w:id="272" w:author="Rohin Tak" w:date="2017-11-11T19:29:00Z"/>
        </w:rPr>
      </w:pPr>
    </w:p>
    <w:p w14:paraId="6BB64C67" w14:textId="0953746A" w:rsidR="000E77A5" w:rsidRPr="00540DDF" w:rsidDel="00116FF7" w:rsidRDefault="004B71FB" w:rsidP="00116FF7">
      <w:pPr>
        <w:pStyle w:val="NormalPACKT"/>
        <w:rPr>
          <w:del w:id="273" w:author="Rohin Tak" w:date="2017-11-11T19:31:00Z"/>
        </w:rPr>
        <w:pPrChange w:id="274" w:author="Rohin Tak" w:date="2017-11-11T19:31:00Z">
          <w:pPr>
            <w:pStyle w:val="NormalPACKT"/>
          </w:pPr>
        </w:pPrChange>
      </w:pPr>
      <w:del w:id="275" w:author="Rohin Tak" w:date="2017-11-11T19:30:00Z">
        <w:r w:rsidRPr="00ED1A26" w:rsidDel="001961F3">
          <w:delText>It</w:delText>
        </w:r>
      </w:del>
      <w:ins w:id="276" w:author="Rohin Tak" w:date="2017-11-11T19:30:00Z">
        <w:r w:rsidR="001961F3">
          <w:t>Following the steps</w:t>
        </w:r>
      </w:ins>
      <w:r w:rsidRPr="00ED1A26">
        <w:t xml:space="preserve"> should install both Visual studio and Xamarin with required tools and </w:t>
      </w:r>
      <w:ins w:id="277" w:author="Rohin Tak" w:date="2017-11-11T19:31:00Z">
        <w:r w:rsidR="005D04D1">
          <w:t>required</w:t>
        </w:r>
        <w:r w:rsidR="00CD1122">
          <w:t xml:space="preserve"> </w:t>
        </w:r>
      </w:ins>
      <w:r w:rsidRPr="00ED1A26">
        <w:t>SDKs.</w:t>
      </w:r>
      <w:ins w:id="278" w:author="Rohin Tak" w:date="2017-11-11T19:31:00Z">
        <w:r w:rsidR="00116FF7" w:rsidRPr="00540DDF" w:rsidDel="00116FF7">
          <w:t xml:space="preserve"> </w:t>
        </w:r>
      </w:ins>
    </w:p>
    <w:p w14:paraId="4B9DFA3D" w14:textId="16686D04" w:rsidR="00C73BC7" w:rsidRPr="00ED1A26" w:rsidDel="00116FF7" w:rsidRDefault="00C73BC7" w:rsidP="00116FF7">
      <w:pPr>
        <w:pStyle w:val="NormalPACKT"/>
        <w:rPr>
          <w:del w:id="279" w:author="Rohin Tak" w:date="2017-11-11T19:31:00Z"/>
        </w:rPr>
        <w:pPrChange w:id="280" w:author="Rohin Tak" w:date="2017-11-11T19:31:00Z">
          <w:pPr>
            <w:pStyle w:val="Heading2"/>
          </w:pPr>
        </w:pPrChange>
      </w:pPr>
      <w:commentRangeStart w:id="281"/>
      <w:del w:id="282" w:author="Rohin Tak" w:date="2017-11-11T19:31:00Z">
        <w:r w:rsidRPr="00ED1A26" w:rsidDel="00116FF7">
          <w:delText>Installing Visual Studio SDK</w:delText>
        </w:r>
      </w:del>
    </w:p>
    <w:p w14:paraId="0695C284" w14:textId="79EA8862" w:rsidR="00B348B8" w:rsidRPr="00715758" w:rsidDel="00116FF7" w:rsidRDefault="00E305B3" w:rsidP="00116FF7">
      <w:pPr>
        <w:pStyle w:val="NormalPACKT"/>
        <w:rPr>
          <w:del w:id="283" w:author="Rohin Tak" w:date="2017-11-11T19:31:00Z"/>
        </w:rPr>
        <w:pPrChange w:id="284" w:author="Rohin Tak" w:date="2017-11-11T19:31:00Z">
          <w:pPr>
            <w:pStyle w:val="NormalPACKT"/>
          </w:pPr>
        </w:pPrChange>
      </w:pPr>
      <w:del w:id="285" w:author="Rohin Tak" w:date="2017-11-11T19:31:00Z">
        <w:r w:rsidRPr="00ED1A26" w:rsidDel="00116FF7">
          <w:delText xml:space="preserve">Visual Studio SDK can be installed while installing the Visual Studio </w:delText>
        </w:r>
        <w:r w:rsidR="00766390" w:rsidRPr="00ED1A26" w:rsidDel="00116FF7">
          <w:delText>Ide itself as part of optional component.</w:delText>
        </w:r>
      </w:del>
    </w:p>
    <w:p w14:paraId="3A53F8F3" w14:textId="0CE2CF2F" w:rsidR="00051398" w:rsidRPr="00715758" w:rsidDel="00116FF7" w:rsidRDefault="00051398" w:rsidP="00116FF7">
      <w:pPr>
        <w:pStyle w:val="NormalPACKT"/>
        <w:rPr>
          <w:del w:id="286" w:author="Rohin Tak" w:date="2017-11-11T19:31:00Z"/>
        </w:rPr>
        <w:pPrChange w:id="287" w:author="Rohin Tak" w:date="2017-11-11T19:31:00Z">
          <w:pPr>
            <w:pStyle w:val="NormalPACKT"/>
          </w:pPr>
        </w:pPrChange>
      </w:pPr>
      <w:del w:id="288" w:author="Rohin Tak" w:date="2017-11-11T19:31:00Z">
        <w:r w:rsidRPr="00715758" w:rsidDel="00116FF7">
          <w:delText xml:space="preserve">If you decide to install the Visual Studio SDK after completing your Visual Studio installation, you should follow the following </w:delText>
        </w:r>
        <w:r w:rsidR="00515A73" w:rsidRPr="00715758" w:rsidDel="00116FF7">
          <w:delText>steps</w:delText>
        </w:r>
        <w:r w:rsidRPr="00715758" w:rsidDel="00116FF7">
          <w:delText>:</w:delText>
        </w:r>
      </w:del>
    </w:p>
    <w:p w14:paraId="4282688E" w14:textId="2FACEA90" w:rsidR="00051398" w:rsidRPr="00715758" w:rsidDel="00116FF7" w:rsidRDefault="00051398" w:rsidP="00116FF7">
      <w:pPr>
        <w:pStyle w:val="NormalPACKT"/>
        <w:rPr>
          <w:del w:id="289" w:author="Rohin Tak" w:date="2017-11-11T19:31:00Z"/>
        </w:rPr>
        <w:pPrChange w:id="290" w:author="Rohin Tak" w:date="2017-11-11T19:31:00Z">
          <w:pPr>
            <w:pStyle w:val="NumberedBulletPACKT"/>
            <w:numPr>
              <w:numId w:val="38"/>
            </w:numPr>
          </w:pPr>
        </w:pPrChange>
      </w:pPr>
      <w:del w:id="291" w:author="Rohin Tak" w:date="2017-11-11T19:31:00Z">
        <w:r w:rsidRPr="00715758" w:rsidDel="00116FF7">
          <w:delText>Go to</w:delText>
        </w:r>
        <w:r w:rsidR="00ED1A26" w:rsidDel="00116FF7">
          <w:delText xml:space="preserve"> </w:delText>
        </w:r>
        <w:r w:rsidRPr="00ED1A26" w:rsidDel="00116FF7">
          <w:delText>Control Panel</w:delText>
        </w:r>
        <w:r w:rsidR="00C21CAD" w:rsidDel="00116FF7">
          <w:delText xml:space="preserve">| </w:delText>
        </w:r>
        <w:r w:rsidRPr="00ED1A26" w:rsidDel="00116FF7">
          <w:delText>Programs</w:delText>
        </w:r>
        <w:r w:rsidR="00C21CAD" w:rsidDel="00116FF7">
          <w:delText>|</w:delText>
        </w:r>
        <w:r w:rsidRPr="00ED1A26" w:rsidDel="00116FF7">
          <w:delText xml:space="preserve"> Programs and Features, and look for</w:delText>
        </w:r>
        <w:r w:rsidR="00ED1A26" w:rsidDel="00116FF7">
          <w:delText xml:space="preserve"> </w:delText>
        </w:r>
        <w:r w:rsidRPr="00ED1A26" w:rsidDel="00116FF7">
          <w:delText>Visual Studio 201</w:delText>
        </w:r>
        <w:r w:rsidR="00855E7B" w:rsidRPr="00715758" w:rsidDel="00116FF7">
          <w:delText>7</w:delText>
        </w:r>
        <w:r w:rsidRPr="00715758" w:rsidDel="00116FF7">
          <w:delText xml:space="preserve">. </w:delText>
        </w:r>
      </w:del>
    </w:p>
    <w:p w14:paraId="1FF1E71B" w14:textId="0F22764E" w:rsidR="00051398" w:rsidRPr="00ED1A26" w:rsidDel="00116FF7" w:rsidRDefault="00051398" w:rsidP="00116FF7">
      <w:pPr>
        <w:pStyle w:val="NormalPACKT"/>
        <w:rPr>
          <w:del w:id="292" w:author="Rohin Tak" w:date="2017-11-11T19:31:00Z"/>
        </w:rPr>
        <w:pPrChange w:id="293" w:author="Rohin Tak" w:date="2017-11-11T19:31:00Z">
          <w:pPr>
            <w:pStyle w:val="NumberedBulletPACKT"/>
          </w:pPr>
        </w:pPrChange>
      </w:pPr>
      <w:del w:id="294" w:author="Rohin Tak" w:date="2017-11-11T19:31:00Z">
        <w:r w:rsidRPr="00715758" w:rsidDel="00116FF7">
          <w:delText>Right-click</w:delText>
        </w:r>
        <w:r w:rsidR="00ED1A26" w:rsidDel="00116FF7">
          <w:delText xml:space="preserve"> </w:delText>
        </w:r>
        <w:r w:rsidR="002D724A" w:rsidRPr="00ED1A26" w:rsidDel="00116FF7">
          <w:delText>Visual Studio 2017</w:delText>
        </w:r>
        <w:r w:rsidRPr="00ED1A26" w:rsidDel="00116FF7">
          <w:delText>, and then click</w:delText>
        </w:r>
        <w:r w:rsidR="00ED1A26" w:rsidDel="00116FF7">
          <w:delText xml:space="preserve"> </w:delText>
        </w:r>
        <w:r w:rsidRPr="00ED1A26" w:rsidDel="00116FF7">
          <w:delText>Change. You should see the installation page.</w:delText>
        </w:r>
      </w:del>
    </w:p>
    <w:p w14:paraId="1E3BB048" w14:textId="7247D34E" w:rsidR="002D724A" w:rsidRPr="00715758" w:rsidDel="00116FF7" w:rsidRDefault="002D724A" w:rsidP="00116FF7">
      <w:pPr>
        <w:pStyle w:val="NormalPACKT"/>
        <w:rPr>
          <w:del w:id="295" w:author="Rohin Tak" w:date="2017-11-11T19:31:00Z"/>
        </w:rPr>
        <w:pPrChange w:id="296" w:author="Rohin Tak" w:date="2017-11-11T19:31:00Z">
          <w:pPr>
            <w:pStyle w:val="NumberedBulletPACKT"/>
          </w:pPr>
        </w:pPrChange>
      </w:pPr>
      <w:del w:id="297" w:author="Rohin Tak" w:date="2017-11-11T19:31:00Z">
        <w:r w:rsidRPr="00715758" w:rsidDel="00116FF7">
          <w:delText xml:space="preserve">On the first screen, select Custom, not Default. Click Next. </w:delText>
        </w:r>
      </w:del>
    </w:p>
    <w:p w14:paraId="72E679D8" w14:textId="4218B352" w:rsidR="002D724A" w:rsidRPr="00715758" w:rsidDel="00116FF7" w:rsidRDefault="002D724A" w:rsidP="00116FF7">
      <w:pPr>
        <w:pStyle w:val="NormalPACKT"/>
        <w:rPr>
          <w:del w:id="298" w:author="Rohin Tak" w:date="2017-11-11T19:31:00Z"/>
        </w:rPr>
        <w:pPrChange w:id="299" w:author="Rohin Tak" w:date="2017-11-11T19:31:00Z">
          <w:pPr>
            <w:pStyle w:val="NumberedBulletPACKT"/>
          </w:pPr>
        </w:pPrChange>
      </w:pPr>
      <w:del w:id="300" w:author="Rohin Tak" w:date="2017-11-11T19:31:00Z">
        <w:r w:rsidRPr="00715758" w:rsidDel="00116FF7">
          <w:delText xml:space="preserve">You should see a tree view of custom features. Open Common Tools. You should see Visual Studio Extensibility Tools </w:delText>
        </w:r>
      </w:del>
    </w:p>
    <w:p w14:paraId="0EDD3C72" w14:textId="5B9A0474" w:rsidR="002D724A" w:rsidDel="00116FF7" w:rsidRDefault="00ED1A26" w:rsidP="00116FF7">
      <w:pPr>
        <w:pStyle w:val="NormalPACKT"/>
        <w:rPr>
          <w:del w:id="301" w:author="Rohin Tak" w:date="2017-11-11T19:31:00Z"/>
        </w:rPr>
        <w:pPrChange w:id="302" w:author="Rohin Tak" w:date="2017-11-11T19:31:00Z">
          <w:pPr>
            <w:pStyle w:val="FigurePACKT"/>
          </w:pPr>
        </w:pPrChange>
      </w:pPr>
      <w:del w:id="303" w:author="Rohin Tak" w:date="2017-11-11T19:31:00Z">
        <w:r w:rsidDel="00116FF7">
          <w:rPr>
            <w:noProof/>
            <w:lang w:val="en-IN" w:eastAsia="en-IN"/>
          </w:rPr>
          <w:drawing>
            <wp:inline distT="0" distB="0" distL="0" distR="0" wp14:anchorId="38A4044A" wp14:editId="07454B06">
              <wp:extent cx="4000500" cy="2466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2466975"/>
                      </a:xfrm>
                      <a:prstGeom prst="rect">
                        <a:avLst/>
                      </a:prstGeom>
                    </pic:spPr>
                  </pic:pic>
                </a:graphicData>
              </a:graphic>
            </wp:inline>
          </w:drawing>
        </w:r>
      </w:del>
    </w:p>
    <w:p w14:paraId="5864A752" w14:textId="11D35F33" w:rsidR="00F4293D" w:rsidRPr="00486817" w:rsidDel="00116FF7" w:rsidRDefault="00ED1A26" w:rsidP="00116FF7">
      <w:pPr>
        <w:pStyle w:val="NormalPACKT"/>
        <w:rPr>
          <w:del w:id="304" w:author="Rohin Tak" w:date="2017-11-11T19:31:00Z"/>
          <w:sz w:val="24"/>
          <w:szCs w:val="36"/>
        </w:rPr>
        <w:pPrChange w:id="305" w:author="Rohin Tak" w:date="2017-11-11T19:31:00Z">
          <w:pPr>
            <w:pStyle w:val="LayoutInformationPACKT"/>
          </w:pPr>
        </w:pPrChange>
      </w:pPr>
      <w:del w:id="306" w:author="Rohin Tak" w:date="2017-11-11T19:31:00Z">
        <w:r w:rsidRPr="00ED1A26" w:rsidDel="00116FF7">
          <w:delText>B07738_07_03</w:delText>
        </w:r>
      </w:del>
    </w:p>
    <w:p w14:paraId="2873E0B0" w14:textId="20131964" w:rsidR="00051398" w:rsidRPr="00ED1A26" w:rsidDel="00116FF7" w:rsidRDefault="00051398" w:rsidP="00116FF7">
      <w:pPr>
        <w:pStyle w:val="NormalPACKT"/>
        <w:rPr>
          <w:del w:id="307" w:author="Rohin Tak" w:date="2017-11-11T19:31:00Z"/>
        </w:rPr>
        <w:pPrChange w:id="308" w:author="Rohin Tak" w:date="2017-11-11T19:31:00Z">
          <w:pPr>
            <w:pStyle w:val="NumberedBulletPACKT"/>
          </w:pPr>
        </w:pPrChange>
      </w:pPr>
      <w:del w:id="309" w:author="Rohin Tak" w:date="2017-11-11T19:31:00Z">
        <w:r w:rsidRPr="00ED1A26" w:rsidDel="00116FF7">
          <w:delText>Click the</w:delText>
        </w:r>
        <w:r w:rsidR="00C21CAD" w:rsidDel="00116FF7">
          <w:delText xml:space="preserve"> </w:delText>
        </w:r>
        <w:r w:rsidRPr="00ED1A26" w:rsidDel="00116FF7">
          <w:delText>Visual Studio Extensibility Tools</w:delText>
        </w:r>
        <w:r w:rsidR="00C21CAD" w:rsidDel="00116FF7">
          <w:delText xml:space="preserve"> </w:delText>
        </w:r>
        <w:r w:rsidRPr="00ED1A26" w:rsidDel="00116FF7">
          <w:delText>link to install the Visual Studio SDK.</w:delText>
        </w:r>
      </w:del>
    </w:p>
    <w:p w14:paraId="007F88FF" w14:textId="009959A6" w:rsidR="006820FB" w:rsidRPr="008851DB" w:rsidRDefault="004E26FF" w:rsidP="00116FF7">
      <w:pPr>
        <w:pStyle w:val="NormalPACKT"/>
        <w:pPrChange w:id="310" w:author="Rohin Tak" w:date="2017-11-11T19:31:00Z">
          <w:pPr>
            <w:pStyle w:val="NumberedBulletPACKT"/>
          </w:pPr>
        </w:pPrChange>
      </w:pPr>
      <w:del w:id="311" w:author="Rohin Tak" w:date="2017-11-11T19:31:00Z">
        <w:r w:rsidRPr="00ED1A26" w:rsidDel="00116FF7">
          <w:delText>Click Next and continue with the installation.</w:delText>
        </w:r>
        <w:commentRangeEnd w:id="281"/>
        <w:r w:rsidR="00715758" w:rsidDel="00116FF7">
          <w:rPr>
            <w:rStyle w:val="CommentReference"/>
            <w:rFonts w:ascii="Arial" w:hAnsi="Arial" w:cs="Arial"/>
            <w:bCs/>
          </w:rPr>
          <w:commentReference w:id="281"/>
        </w:r>
      </w:del>
    </w:p>
    <w:p w14:paraId="37B755EF" w14:textId="77777777" w:rsidR="006820FB" w:rsidRPr="00ED1A26" w:rsidRDefault="006820FB" w:rsidP="00540DDF">
      <w:pPr>
        <w:pStyle w:val="Heading2"/>
      </w:pPr>
      <w:r w:rsidRPr="00ED1A26">
        <w:t>Android Keystores</w:t>
      </w:r>
    </w:p>
    <w:p w14:paraId="0F688D9E" w14:textId="77777777" w:rsidR="006820FB" w:rsidRPr="00715758" w:rsidRDefault="00653DD1" w:rsidP="00540DDF">
      <w:pPr>
        <w:pStyle w:val="NormalPACKT"/>
      </w:pPr>
      <w:r w:rsidRPr="00ED1A26">
        <w:t>Android Keystore</w:t>
      </w:r>
      <w:r w:rsidR="002D5A99" w:rsidRPr="00ED1A26">
        <w:t xml:space="preserve"> is used for signing the application while distributing the application. This</w:t>
      </w:r>
      <w:r w:rsidR="002D5A99" w:rsidRPr="00715758">
        <w:t xml:space="preserve"> is required while before packaging the application so that our final package is singed with it.</w:t>
      </w:r>
    </w:p>
    <w:p w14:paraId="390D9288" w14:textId="77777777" w:rsidR="00204A2E" w:rsidRPr="00715758" w:rsidRDefault="00204A2E" w:rsidP="00540DDF">
      <w:pPr>
        <w:pStyle w:val="Heading4"/>
      </w:pPr>
      <w:r w:rsidRPr="00715758">
        <w:t>Creating your own keystore</w:t>
      </w:r>
    </w:p>
    <w:p w14:paraId="58BB44B8" w14:textId="77777777" w:rsidR="00F06F27" w:rsidRPr="00540DDF" w:rsidRDefault="00204A2E" w:rsidP="00540DDF">
      <w:pPr>
        <w:pStyle w:val="NormalPACKT"/>
      </w:pPr>
      <w:r w:rsidRPr="00715758">
        <w:t>The first step is to create your own personal keystore that will contain the information used to digitally sign your Android package files. You can do this with the following command:</w:t>
      </w:r>
    </w:p>
    <w:p w14:paraId="23483477" w14:textId="77777777" w:rsidR="007D20BF" w:rsidRPr="008851DB" w:rsidRDefault="007D20BF" w:rsidP="00540DDF">
      <w:pPr>
        <w:pStyle w:val="CommandLinePACKT"/>
      </w:pPr>
      <w:r w:rsidRPr="008851DB">
        <w:t xml:space="preserve">"C:\Program Files (x86)\Java\jre1.8.0_45\bin\keytool.exe" -genkey -v -keystore </w:t>
      </w:r>
      <w:bookmarkStart w:id="312" w:name="_Hlk493362687"/>
      <w:r w:rsidR="00E55D3A" w:rsidRPr="008851DB">
        <w:t>youFileName</w:t>
      </w:r>
      <w:bookmarkEnd w:id="312"/>
      <w:r w:rsidRPr="008851DB">
        <w:t>.keystore" -alias your_alias_for_keystore -keyalg RSA -keysize 2048 -validity 30000</w:t>
      </w:r>
    </w:p>
    <w:p w14:paraId="2411891B" w14:textId="77777777" w:rsidR="005D05D7" w:rsidRPr="00540DDF" w:rsidRDefault="00F06F27" w:rsidP="00540DDF">
      <w:pPr>
        <w:pStyle w:val="NormalPACKT"/>
      </w:pPr>
      <w:r w:rsidRPr="00540DDF">
        <w:t>The 30000 at the end of the command denote the length of validity of the certificates and Google require this to be past 2033.</w:t>
      </w:r>
    </w:p>
    <w:p w14:paraId="4FC59C69" w14:textId="77777777" w:rsidR="00AA2F00" w:rsidRPr="00540DDF" w:rsidRDefault="00AE0B63" w:rsidP="00540DDF">
      <w:pPr>
        <w:pStyle w:val="NormalPACKT"/>
      </w:pPr>
      <w:r w:rsidRPr="00540DDF">
        <w:t>Before you run this command make a note a few parameters first.</w:t>
      </w:r>
      <w:r w:rsidR="00E919DF" w:rsidRPr="00540DDF">
        <w:t xml:space="preserve"> When you run the </w:t>
      </w:r>
      <w:r w:rsidR="001A7397" w:rsidRPr="00540DDF">
        <w:t>command,</w:t>
      </w:r>
      <w:r w:rsidR="00713FB2" w:rsidRPr="00540DDF">
        <w:t xml:space="preserve"> </w:t>
      </w:r>
      <w:r w:rsidR="00270B33" w:rsidRPr="00540DDF">
        <w:t>it will ask you the following parameter</w:t>
      </w:r>
      <w:r w:rsidR="001A7397" w:rsidRPr="00540DDF">
        <w:t>s to enter.</w:t>
      </w:r>
      <w:r w:rsidR="00865DC6" w:rsidRPr="00540DDF">
        <w:t xml:space="preserve"> These parameters will be used again later in the project file.</w:t>
      </w:r>
    </w:p>
    <w:p w14:paraId="6B0E4C8C" w14:textId="77777777" w:rsidR="00CE28DC" w:rsidRPr="00715758" w:rsidRDefault="00CE28DC" w:rsidP="00540DDF">
      <w:pPr>
        <w:pStyle w:val="CommandLinePACKT"/>
      </w:pPr>
      <w:r w:rsidRPr="00540DDF">
        <w:t>Password</w:t>
      </w:r>
      <w:r w:rsidR="008963F2" w:rsidRPr="008851DB">
        <w:t xml:space="preserve"> - </w:t>
      </w:r>
      <w:r w:rsidRPr="008851DB">
        <w:t xml:space="preserve"> &lt;yourpassword&gt;</w:t>
      </w:r>
    </w:p>
    <w:p w14:paraId="1E9B7FFC" w14:textId="77777777" w:rsidR="00CE28DC" w:rsidRPr="008851DB" w:rsidRDefault="008963F2" w:rsidP="00540DDF">
      <w:pPr>
        <w:pStyle w:val="CommandLinePACKT"/>
      </w:pPr>
      <w:r w:rsidRPr="00540DDF">
        <w:t>Name</w:t>
      </w:r>
      <w:r w:rsidRPr="008851DB">
        <w:t xml:space="preserve"> - </w:t>
      </w:r>
      <w:r w:rsidR="00CE28DC" w:rsidRPr="008851DB">
        <w:t>&lt;yourname&gt;</w:t>
      </w:r>
    </w:p>
    <w:p w14:paraId="4E89BA64" w14:textId="77777777" w:rsidR="00CE28DC" w:rsidRPr="008851DB" w:rsidRDefault="00CE28DC" w:rsidP="00540DDF">
      <w:pPr>
        <w:pStyle w:val="CommandLinePACKT"/>
      </w:pPr>
      <w:r w:rsidRPr="00540DDF">
        <w:t>OU</w:t>
      </w:r>
      <w:r w:rsidRPr="008851DB">
        <w:t xml:space="preserve"> </w:t>
      </w:r>
      <w:r w:rsidR="008963F2" w:rsidRPr="008851DB">
        <w:t xml:space="preserve">- </w:t>
      </w:r>
      <w:r w:rsidRPr="008851DB">
        <w:t>&lt;organisationunit&gt; eg: JamSoft</w:t>
      </w:r>
    </w:p>
    <w:p w14:paraId="14C071FC" w14:textId="77777777" w:rsidR="00CE28DC" w:rsidRPr="008851DB" w:rsidRDefault="00CE28DC" w:rsidP="00540DDF">
      <w:pPr>
        <w:pStyle w:val="CommandLinePACKT"/>
      </w:pPr>
      <w:r w:rsidRPr="00540DDF">
        <w:t>Orgname</w:t>
      </w:r>
      <w:r w:rsidRPr="008851DB">
        <w:t xml:space="preserve"> </w:t>
      </w:r>
      <w:r w:rsidR="008963F2" w:rsidRPr="008851DB">
        <w:t xml:space="preserve">- </w:t>
      </w:r>
      <w:r w:rsidRPr="008851DB">
        <w:t xml:space="preserve">&lt;organisationame&gt; </w:t>
      </w:r>
    </w:p>
    <w:p w14:paraId="35E19A5A" w14:textId="77777777" w:rsidR="00CE28DC" w:rsidRPr="008851DB" w:rsidRDefault="00CE28DC" w:rsidP="00540DDF">
      <w:pPr>
        <w:pStyle w:val="CommandLinePACKT"/>
      </w:pPr>
      <w:r w:rsidRPr="00540DDF">
        <w:t>Local</w:t>
      </w:r>
      <w:r w:rsidRPr="008851DB">
        <w:t xml:space="preserve"> </w:t>
      </w:r>
      <w:r w:rsidR="008963F2" w:rsidRPr="008851DB">
        <w:t>-</w:t>
      </w:r>
      <w:r w:rsidRPr="008851DB">
        <w:t xml:space="preserve"> &lt;locality&gt; </w:t>
      </w:r>
    </w:p>
    <w:p w14:paraId="2AEB4550" w14:textId="77777777" w:rsidR="009233DA" w:rsidRPr="008851DB" w:rsidRDefault="00CE28DC" w:rsidP="00540DDF">
      <w:pPr>
        <w:pStyle w:val="CommandLinePACKT"/>
      </w:pPr>
      <w:r w:rsidRPr="00540DDF">
        <w:t>State</w:t>
      </w:r>
      <w:r w:rsidRPr="008851DB">
        <w:t xml:space="preserve"> </w:t>
      </w:r>
      <w:r w:rsidR="008963F2" w:rsidRPr="008851DB">
        <w:t xml:space="preserve">- </w:t>
      </w:r>
      <w:r w:rsidRPr="008851DB">
        <w:t xml:space="preserve">&lt;state&gt; </w:t>
      </w:r>
    </w:p>
    <w:p w14:paraId="1ECEE701" w14:textId="77777777" w:rsidR="00214D71" w:rsidRPr="008851DB" w:rsidRDefault="00CE28DC" w:rsidP="00540DDF">
      <w:pPr>
        <w:pStyle w:val="CommandLinePACKT"/>
      </w:pPr>
      <w:r w:rsidRPr="00540DDF">
        <w:t>Country</w:t>
      </w:r>
      <w:r w:rsidRPr="008851DB">
        <w:t xml:space="preserve"> </w:t>
      </w:r>
      <w:r w:rsidR="000C54F0" w:rsidRPr="008851DB">
        <w:t xml:space="preserve">- </w:t>
      </w:r>
      <w:r w:rsidR="00BB3716" w:rsidRPr="008851DB">
        <w:t>&lt;2lettercountrycode&gt;</w:t>
      </w:r>
    </w:p>
    <w:p w14:paraId="0280DC25" w14:textId="77777777" w:rsidR="00602C78" w:rsidRPr="00715758" w:rsidRDefault="00E55D3A" w:rsidP="00540DDF">
      <w:pPr>
        <w:pStyle w:val="NormalPACKT"/>
      </w:pPr>
      <w:r w:rsidRPr="00715758">
        <w:t>Running the command should generate a .keystore file with the filename provided in the command.</w:t>
      </w:r>
      <w:r w:rsidR="00C21CAD">
        <w:t xml:space="preserve"> </w:t>
      </w:r>
      <w:r w:rsidR="000D6836" w:rsidRPr="00715758">
        <w:t>Now that our build server is ready, let’s prepare the build script that we’ll be using the build process.</w:t>
      </w:r>
    </w:p>
    <w:p w14:paraId="248A358F" w14:textId="77777777" w:rsidR="00602C78" w:rsidRPr="00715758" w:rsidRDefault="001600B4" w:rsidP="00540DDF">
      <w:pPr>
        <w:pStyle w:val="Heading1"/>
      </w:pPr>
      <w:commentRangeStart w:id="313"/>
      <w:r w:rsidRPr="00715758">
        <w:lastRenderedPageBreak/>
        <w:t>Creating Build Script</w:t>
      </w:r>
    </w:p>
    <w:p w14:paraId="653578AE" w14:textId="2AD6549C" w:rsidR="00625DC9" w:rsidRPr="00715758" w:rsidRDefault="00625DC9" w:rsidP="00540DDF">
      <w:pPr>
        <w:pStyle w:val="NormalPACKT"/>
      </w:pPr>
      <w:r w:rsidRPr="00715758">
        <w:t xml:space="preserve">The build script </w:t>
      </w:r>
      <w:del w:id="314" w:author="Rohin Tak" w:date="2017-11-11T19:32:00Z">
        <w:r w:rsidRPr="00715758" w:rsidDel="00D00C35">
          <w:delText>must be able to perform the following steps</w:delText>
        </w:r>
      </w:del>
      <w:ins w:id="315" w:author="Rohin Tak" w:date="2017-11-11T19:32:00Z">
        <w:r w:rsidR="00D00C35">
          <w:t>should contain following</w:t>
        </w:r>
      </w:ins>
      <w:ins w:id="316" w:author="Rohin Tak" w:date="2017-11-11T19:33:00Z">
        <w:r w:rsidR="00D00C35">
          <w:t xml:space="preserve"> </w:t>
        </w:r>
      </w:ins>
      <w:ins w:id="317" w:author="Rohin Tak" w:date="2017-11-11T19:34:00Z">
        <w:r w:rsidR="00D00C35">
          <w:t>steps</w:t>
        </w:r>
      </w:ins>
      <w:r w:rsidRPr="00715758">
        <w:t>:</w:t>
      </w:r>
    </w:p>
    <w:p w14:paraId="4F6391DD" w14:textId="130DBB84" w:rsidR="00625DC9" w:rsidRPr="008851DB" w:rsidRDefault="00625DC9" w:rsidP="00540DDF">
      <w:pPr>
        <w:pStyle w:val="NumberedBulletPACKT"/>
        <w:numPr>
          <w:ilvl w:val="0"/>
          <w:numId w:val="39"/>
        </w:numPr>
      </w:pPr>
      <w:r w:rsidRPr="00540DDF">
        <w:rPr>
          <w:rStyle w:val="KeyWordPACKT"/>
        </w:rPr>
        <w:t>Compile the Application</w:t>
      </w:r>
      <w:r w:rsidR="008851DB">
        <w:t>:</w:t>
      </w:r>
      <w:del w:id="318" w:author="Rohin Tak" w:date="2017-11-11T19:34:00Z">
        <w:r w:rsidR="008851DB" w:rsidDel="00246D81">
          <w:delText xml:space="preserve"> </w:delText>
        </w:r>
        <w:r w:rsidRPr="008851DB" w:rsidDel="00246D81">
          <w:delText>This includes signing the application with the correct provisioning profile</w:delText>
        </w:r>
      </w:del>
      <w:ins w:id="319" w:author="Rohin Tak" w:date="2017-11-11T19:34:00Z">
        <w:r w:rsidR="00246D81">
          <w:br/>
        </w:r>
      </w:ins>
      <w:ins w:id="320" w:author="Rohin Tak" w:date="2017-11-11T19:35:00Z">
        <w:r w:rsidR="00246D81">
          <w:t xml:space="preserve">Configuring the application project file to use proper keystore and </w:t>
        </w:r>
      </w:ins>
      <w:ins w:id="321" w:author="Rohin Tak" w:date="2017-11-11T19:34:00Z">
        <w:r w:rsidR="00246D81">
          <w:t xml:space="preserve">compiling the application </w:t>
        </w:r>
      </w:ins>
      <w:ins w:id="322" w:author="Rohin Tak" w:date="2017-11-11T19:35:00Z">
        <w:r w:rsidR="00246D81">
          <w:t>using</w:t>
        </w:r>
      </w:ins>
      <w:ins w:id="323" w:author="Rohin Tak" w:date="2017-11-11T19:34:00Z">
        <w:r w:rsidR="00246D81">
          <w:t xml:space="preserve"> Visual Studio</w:t>
        </w:r>
      </w:ins>
      <w:ins w:id="324" w:author="Rohin Tak" w:date="2017-11-11T19:36:00Z">
        <w:r w:rsidR="00246D81">
          <w:t xml:space="preserve"> SDK tools</w:t>
        </w:r>
      </w:ins>
      <w:r w:rsidRPr="008851DB">
        <w:t>.</w:t>
      </w:r>
    </w:p>
    <w:p w14:paraId="39DF9F48" w14:textId="1750C390" w:rsidR="00625DC9" w:rsidRPr="008851DB" w:rsidRDefault="00625DC9" w:rsidP="00540DDF">
      <w:pPr>
        <w:pStyle w:val="NumberedBulletPACKT"/>
      </w:pPr>
      <w:r w:rsidRPr="00540DDF">
        <w:rPr>
          <w:rStyle w:val="KeyWordPACKT"/>
        </w:rPr>
        <w:t>Submit the Application to Xamarin Test Cloud</w:t>
      </w:r>
      <w:r w:rsidR="008851DB">
        <w:t xml:space="preserve">: </w:t>
      </w:r>
      <w:del w:id="325" w:author="Rohin Tak" w:date="2017-11-11T19:36:00Z">
        <w:r w:rsidRPr="008851DB" w:rsidDel="001E6765">
          <w:delText>This includes signing and zip aligning the APK with the appropriate keystore.</w:delText>
        </w:r>
        <w:commentRangeEnd w:id="313"/>
        <w:r w:rsidR="00715758" w:rsidDel="001E6765">
          <w:rPr>
            <w:rStyle w:val="CommentReference"/>
            <w:rFonts w:ascii="Arial" w:hAnsi="Arial" w:cs="Arial"/>
            <w:bCs/>
          </w:rPr>
          <w:commentReference w:id="313"/>
        </w:r>
      </w:del>
      <w:ins w:id="326" w:author="Rohin Tak" w:date="2017-11-11T19:36:00Z">
        <w:r w:rsidR="001E6765">
          <w:t>Once the server’s firewall is configured to allow communication with Test Cloud servers as mentioned in previous steps</w:t>
        </w:r>
      </w:ins>
      <w:ins w:id="327" w:author="Rohin Tak" w:date="2017-11-11T19:37:00Z">
        <w:r w:rsidR="009745CC">
          <w:t>, this step in the build script would contain the command to upload the signed application package to Test Cloud servers.</w:t>
        </w:r>
      </w:ins>
      <w:bookmarkStart w:id="328" w:name="_GoBack"/>
      <w:bookmarkEnd w:id="328"/>
    </w:p>
    <w:p w14:paraId="52EE5862" w14:textId="77777777" w:rsidR="00F92812" w:rsidRPr="008851DB" w:rsidRDefault="00E351D8" w:rsidP="00540DDF">
      <w:pPr>
        <w:pStyle w:val="Heading2"/>
      </w:pPr>
      <w:r w:rsidRPr="008851DB">
        <w:t>Compile the Application</w:t>
      </w:r>
    </w:p>
    <w:p w14:paraId="1CC18F88" w14:textId="77777777" w:rsidR="00E351D8" w:rsidRPr="00715758" w:rsidRDefault="005558B0" w:rsidP="00540DDF">
      <w:pPr>
        <w:pStyle w:val="NormalPACKT"/>
      </w:pPr>
      <w:r w:rsidRPr="008851DB">
        <w:t xml:space="preserve">Now that we have our </w:t>
      </w:r>
      <w:r w:rsidR="00530929" w:rsidRPr="008851DB">
        <w:t>android</w:t>
      </w:r>
      <w:r w:rsidRPr="008851DB">
        <w:t xml:space="preserve"> keystore ready and prepped for use we can look at the Visual Studio project.  In order to make this automated in the build system we nee</w:t>
      </w:r>
      <w:r w:rsidRPr="00715758">
        <w:t>d to configure the project to use our keystore credentials.</w:t>
      </w:r>
    </w:p>
    <w:p w14:paraId="48AC0569" w14:textId="77777777" w:rsidR="003E3C48" w:rsidRPr="00715758" w:rsidRDefault="003E3C48" w:rsidP="00540DDF">
      <w:pPr>
        <w:pStyle w:val="NumberedBulletPACKT"/>
        <w:numPr>
          <w:ilvl w:val="0"/>
          <w:numId w:val="40"/>
        </w:numPr>
      </w:pPr>
      <w:r w:rsidRPr="00715758">
        <w:t>In Visual Studio edit the Android application .csproj file and add another PropertyGroup element as per the code below:</w:t>
      </w:r>
    </w:p>
    <w:p w14:paraId="0A585F0B" w14:textId="77777777" w:rsidR="00C91F6C" w:rsidRPr="00715758" w:rsidRDefault="00C91F6C" w:rsidP="00540DDF">
      <w:pPr>
        <w:pStyle w:val="CommandLineWithinBulletPACKT"/>
      </w:pPr>
      <w:r w:rsidRPr="00715758">
        <w:t>&lt;PropertyGroup Condition="'$(Configuration)' == 'Release'"&gt;</w:t>
      </w:r>
    </w:p>
    <w:p w14:paraId="7B42F0ED" w14:textId="77777777" w:rsidR="00C91F6C" w:rsidRPr="00715758" w:rsidRDefault="00C91F6C" w:rsidP="00540DDF">
      <w:pPr>
        <w:pStyle w:val="CommandLineWithinBulletPACKT"/>
      </w:pPr>
      <w:r w:rsidRPr="00715758">
        <w:t xml:space="preserve">    &lt;AndroidKeyStore&gt;True&lt;/AndroidKeyStore&gt;</w:t>
      </w:r>
    </w:p>
    <w:p w14:paraId="52219C52" w14:textId="77777777" w:rsidR="00C91F6C" w:rsidRPr="00715758" w:rsidRDefault="00C91F6C" w:rsidP="00540DDF">
      <w:pPr>
        <w:pStyle w:val="CommandLineWithinBulletPACKT"/>
      </w:pPr>
      <w:r w:rsidRPr="00715758">
        <w:t xml:space="preserve">    &lt;AndroidSigningKeyStore&gt;myandroid.keystore&lt;/AndroidSigningKeyStore&gt;</w:t>
      </w:r>
    </w:p>
    <w:p w14:paraId="6E76E91A" w14:textId="77777777" w:rsidR="00C91F6C" w:rsidRPr="00715758" w:rsidRDefault="00C91F6C" w:rsidP="00540DDF">
      <w:pPr>
        <w:pStyle w:val="CommandLineWithinBulletPACKT"/>
      </w:pPr>
      <w:r w:rsidRPr="00715758">
        <w:t xml:space="preserve">    &lt;AndroidSigningStorePass&gt;yourpassword&lt;/AndroidSigningStorePass&gt;</w:t>
      </w:r>
    </w:p>
    <w:p w14:paraId="62D97930" w14:textId="77777777" w:rsidR="00C91F6C" w:rsidRPr="00715758" w:rsidRDefault="00C91F6C" w:rsidP="00540DDF">
      <w:pPr>
        <w:pStyle w:val="CommandLineWithinBulletPACKT"/>
      </w:pPr>
      <w:r w:rsidRPr="00715758">
        <w:t xml:space="preserve">    &lt;AndroidSigningKeyAlias&gt;myaliasdroidpub&lt;/AndroidSigningKeyAlias&gt;</w:t>
      </w:r>
    </w:p>
    <w:p w14:paraId="4C0B1242" w14:textId="77777777" w:rsidR="00C91F6C" w:rsidRPr="00915270" w:rsidRDefault="00C91F6C" w:rsidP="00540DDF">
      <w:pPr>
        <w:pStyle w:val="CommandLineWithinBulletPACKT"/>
      </w:pPr>
      <w:r w:rsidRPr="00915270">
        <w:t xml:space="preserve">    &lt;AndroidSigningKeyPass&gt;yourpassword&lt;/AndroidSigningKeyPass&gt;</w:t>
      </w:r>
    </w:p>
    <w:p w14:paraId="5FC8566D" w14:textId="77777777" w:rsidR="00C91F6C" w:rsidRPr="00915270" w:rsidRDefault="00C91F6C" w:rsidP="00540DDF">
      <w:pPr>
        <w:pStyle w:val="CommandLineWithinBulletPACKT"/>
      </w:pPr>
      <w:r w:rsidRPr="00915270">
        <w:t xml:space="preserve">  &lt;/PropertyGroup&gt;</w:t>
      </w:r>
    </w:p>
    <w:p w14:paraId="23A87562" w14:textId="77777777" w:rsidR="00D7593A" w:rsidRPr="00540DDF" w:rsidRDefault="00BA00C1" w:rsidP="00540DDF">
      <w:pPr>
        <w:pStyle w:val="NumberedBulletPACKT"/>
      </w:pPr>
      <w:r w:rsidRPr="00540DDF">
        <w:t>Now our .csproj file knows how to use our keystore unattended. We can tie into the Xamarin build process from within our automated builds and produce the base Android package.</w:t>
      </w:r>
      <w:r w:rsidR="00D7593A" w:rsidRPr="00540DDF">
        <w:t>You can test that this is working using the following command:</w:t>
      </w:r>
    </w:p>
    <w:p w14:paraId="10ABE5A7" w14:textId="77777777" w:rsidR="00333F0A" w:rsidRPr="008851DB" w:rsidRDefault="00D7593A" w:rsidP="00540DDF">
      <w:pPr>
        <w:pStyle w:val="CommandLineWithinBulletPACKT"/>
      </w:pPr>
      <w:r w:rsidRPr="008851DB">
        <w:t>msbuild.exe PhoneCallApp.csproj /p:Configuration=Release /t:Rebuild</w:t>
      </w:r>
    </w:p>
    <w:p w14:paraId="2D960239" w14:textId="77777777" w:rsidR="00214D71" w:rsidRPr="008851DB" w:rsidRDefault="00D7593A" w:rsidP="00540DDF">
      <w:pPr>
        <w:pStyle w:val="NumberedBulletPACKT"/>
        <w:numPr>
          <w:ilvl w:val="0"/>
          <w:numId w:val="0"/>
        </w:numPr>
        <w:ind w:left="720"/>
      </w:pPr>
      <w:r w:rsidRPr="008851DB">
        <w:t>This command</w:t>
      </w:r>
      <w:r w:rsidR="00F627D0" w:rsidRPr="008851DB">
        <w:t xml:space="preserve"> uses MSBuild to build the application with the given configuration, in our case it should be release.</w:t>
      </w:r>
    </w:p>
    <w:p w14:paraId="6EE01447" w14:textId="77777777" w:rsidR="00214D71" w:rsidRPr="00540DDF" w:rsidRDefault="00E0692E" w:rsidP="00540DDF">
      <w:pPr>
        <w:pStyle w:val="NumberedBulletPACKT"/>
      </w:pPr>
      <w:r w:rsidRPr="00540DDF">
        <w:lastRenderedPageBreak/>
        <w:t>W</w:t>
      </w:r>
      <w:r w:rsidR="009F49D7" w:rsidRPr="00540DDF">
        <w:t xml:space="preserve">e have our application </w:t>
      </w:r>
      <w:r w:rsidR="000A375C" w:rsidRPr="00540DDF">
        <w:t xml:space="preserve">package now and </w:t>
      </w:r>
      <w:r w:rsidR="009F49D7" w:rsidRPr="00540DDF">
        <w:t>we can apply the signing processes. To sign the package created in the previous step we need to execute the following command:</w:t>
      </w:r>
    </w:p>
    <w:p w14:paraId="2576E440" w14:textId="77777777" w:rsidR="00214D71" w:rsidRPr="00715758" w:rsidRDefault="005555E9" w:rsidP="00540DDF">
      <w:pPr>
        <w:pStyle w:val="CommandLineWithinBulletPACKT"/>
      </w:pPr>
      <w:r w:rsidRPr="008851DB">
        <w:t xml:space="preserve">"C:\Program Files (x86)\Java\jdk1.7.0_71\bin\jarsigner.exe" -verbose -sigalg SHA1withRSA -digestalg SHA1 -keystore </w:t>
      </w:r>
      <w:r w:rsidR="00146C77" w:rsidRPr="008851DB">
        <w:t>youFileName</w:t>
      </w:r>
      <w:r w:rsidRPr="008851DB">
        <w:t>.keystore -storepass yourpassword -keypass yourpassword -signedjar \bin\Release\packagename-sign</w:t>
      </w:r>
      <w:r w:rsidRPr="00715758">
        <w:t xml:space="preserve">ed.apk \bin\Release\packagename.apk </w:t>
      </w:r>
      <w:r w:rsidR="00447F34" w:rsidRPr="00715758">
        <w:t>your_alias_for_keystore</w:t>
      </w:r>
    </w:p>
    <w:p w14:paraId="5D1F39D9" w14:textId="77777777" w:rsidR="00F72883" w:rsidRPr="008851DB" w:rsidRDefault="002F6B03" w:rsidP="00540DDF">
      <w:pPr>
        <w:pStyle w:val="NumberedBulletPACKT"/>
        <w:numPr>
          <w:ilvl w:val="0"/>
          <w:numId w:val="0"/>
        </w:numPr>
        <w:ind w:left="720"/>
      </w:pPr>
      <w:r w:rsidRPr="008851DB">
        <w:t>This package is now digitally signed using your certificate from the keystore we made earlier.</w:t>
      </w:r>
    </w:p>
    <w:p w14:paraId="11FB286E" w14:textId="77777777" w:rsidR="00954E27" w:rsidRPr="00715758" w:rsidRDefault="002B572B" w:rsidP="00540DDF">
      <w:pPr>
        <w:pStyle w:val="NumberedBulletPACKT"/>
      </w:pPr>
      <w:r w:rsidRPr="008851DB">
        <w:t>Now that we have a signed package we can zip align this package and then publish this as an artifact of our TeamCity build process. This command makes use of the An</w:t>
      </w:r>
      <w:r w:rsidR="001B60C9" w:rsidRPr="00715758">
        <w:t>droid SDK zipalign.exe program.</w:t>
      </w:r>
      <w:r w:rsidRPr="00715758">
        <w:t xml:space="preserve"> You’ll have to find where this is on your machine as ther</w:t>
      </w:r>
      <w:r w:rsidR="00142474" w:rsidRPr="00715758">
        <w:t>e are many potential locations.</w:t>
      </w:r>
      <w:r w:rsidRPr="00715758">
        <w:t xml:space="preserve"> The command you need will look something like this:</w:t>
      </w:r>
      <w:r w:rsidR="002F6B03" w:rsidRPr="00715758">
        <w:t xml:space="preserve"> </w:t>
      </w:r>
    </w:p>
    <w:p w14:paraId="6B4ABB55" w14:textId="77777777" w:rsidR="00754AE3" w:rsidRPr="00915270" w:rsidRDefault="003C0F16" w:rsidP="00540DDF">
      <w:pPr>
        <w:pStyle w:val="CommandLineWithinBulletPACKT"/>
      </w:pPr>
      <w:r w:rsidRPr="00715758">
        <w:t>“C:\Users\&lt;name&gt;\AppData\Local\Android\android-sdk\build-tools\&lt;version&gt;\zipalign.exe” -f -v 4 packagename-signed.apk packagename-zipaligned.apk</w:t>
      </w:r>
    </w:p>
    <w:p w14:paraId="2D018EA3" w14:textId="77777777" w:rsidR="00F941E6" w:rsidRPr="00715758" w:rsidRDefault="00263C81" w:rsidP="00540DDF">
      <w:pPr>
        <w:pStyle w:val="NumberedBulletPACKT"/>
      </w:pPr>
      <w:r w:rsidRPr="008851DB">
        <w:t>Now it is time to upload our tests and android package to Xamarin Test Cloud to be UI tested.</w:t>
      </w:r>
      <w:r w:rsidR="00567358" w:rsidRPr="008851DB">
        <w:t xml:space="preserve"> We had created Xamarin.UITest In previous chapter and it is assumed that you are aware of the process of creating and uploading the test to Xamarin test Cloud. </w:t>
      </w:r>
    </w:p>
    <w:p w14:paraId="2FC9C647" w14:textId="77777777" w:rsidR="00754AE3" w:rsidRPr="00715758" w:rsidRDefault="00567358" w:rsidP="00540DDF">
      <w:pPr>
        <w:pStyle w:val="NumberedBulletPACKT"/>
      </w:pPr>
      <w:r w:rsidRPr="00715758">
        <w:t xml:space="preserve">So include </w:t>
      </w:r>
      <w:r w:rsidR="00690276" w:rsidRPr="00715758">
        <w:t xml:space="preserve">the following command to your build process to </w:t>
      </w:r>
      <w:r w:rsidR="00DA1684" w:rsidRPr="00715758">
        <w:t>upload test to Test Cloud:</w:t>
      </w:r>
    </w:p>
    <w:p w14:paraId="6AC85B12" w14:textId="77777777" w:rsidR="00392E2D" w:rsidRPr="00715758" w:rsidRDefault="00B00808" w:rsidP="00540DDF">
      <w:pPr>
        <w:pStyle w:val="CommandLineWithinBulletPACKT"/>
      </w:pPr>
      <w:r w:rsidRPr="00715758">
        <w:t>test-cloud.exe &lt;path-to-apk-or-ipa-file&gt; &lt;test-cloud-team-api-key&gt; --devices &lt;device-selection-id&gt; --assembly-dir &lt;path-to-tests-containing-test-assemblies&gt; --nunit-xml report.xml --user &lt;email&gt;</w:t>
      </w:r>
    </w:p>
    <w:p w14:paraId="235AB41B" w14:textId="77777777" w:rsidR="00A8225E" w:rsidRPr="00915270" w:rsidRDefault="00A8225E" w:rsidP="00540DDF">
      <w:pPr>
        <w:pStyle w:val="NumberedBulletPACKT"/>
        <w:numPr>
          <w:ilvl w:val="0"/>
          <w:numId w:val="0"/>
        </w:numPr>
        <w:ind w:left="720"/>
      </w:pPr>
      <w:r w:rsidRPr="00915270">
        <w:t>When the test is run, the test results will be returned in the form of a NUnit style XML file called report.xml. TeamCity will display the information in the Build Log.</w:t>
      </w:r>
    </w:p>
    <w:p w14:paraId="69BC3F4E" w14:textId="77777777" w:rsidR="007C2B35" w:rsidRPr="00540DDF" w:rsidRDefault="004C54F7" w:rsidP="00540DDF">
      <w:pPr>
        <w:pStyle w:val="Heading1"/>
      </w:pPr>
      <w:r w:rsidRPr="00540DDF">
        <w:t>Installing</w:t>
      </w:r>
      <w:r w:rsidR="00BA0BAD" w:rsidRPr="00540DDF">
        <w:t xml:space="preserve"> and Configuring</w:t>
      </w:r>
      <w:r w:rsidRPr="00540DDF">
        <w:t xml:space="preserve"> TeamCity</w:t>
      </w:r>
    </w:p>
    <w:p w14:paraId="75D588D2" w14:textId="77777777" w:rsidR="00777BAE" w:rsidRPr="008851DB" w:rsidRDefault="007353C1" w:rsidP="00540DDF">
      <w:pPr>
        <w:pStyle w:val="NormalPACKT"/>
      </w:pPr>
      <w:r w:rsidRPr="008851DB">
        <w:t>To install and configure TeamCity on Windows machine, follow below steps</w:t>
      </w:r>
      <w:r w:rsidR="0029653C" w:rsidRPr="008851DB">
        <w:t>.</w:t>
      </w:r>
    </w:p>
    <w:p w14:paraId="1BEED94D" w14:textId="77777777" w:rsidR="001E4754" w:rsidRPr="00715758" w:rsidRDefault="001E4754" w:rsidP="00540DDF">
      <w:pPr>
        <w:pStyle w:val="NumberedBulletPACKT"/>
        <w:numPr>
          <w:ilvl w:val="0"/>
          <w:numId w:val="41"/>
        </w:numPr>
      </w:pPr>
      <w:r w:rsidRPr="008851DB">
        <w:t xml:space="preserve">Go to URl </w:t>
      </w:r>
      <w:r w:rsidR="008851DB" w:rsidRPr="00540DDF">
        <w:rPr>
          <w:rStyle w:val="URLPACKT"/>
        </w:rPr>
        <w:t>https://www.jetbrains.com/teamcity/download/#section=windows</w:t>
      </w:r>
      <w:r w:rsidRPr="008851DB">
        <w:t xml:space="preserve"> </w:t>
      </w:r>
      <w:r w:rsidR="004C663A" w:rsidRPr="008851DB">
        <w:t xml:space="preserve">and click on the download </w:t>
      </w:r>
      <w:r w:rsidR="00D20C66" w:rsidRPr="00715758">
        <w:t xml:space="preserve">button </w:t>
      </w:r>
      <w:r w:rsidRPr="00715758">
        <w:t>to download TeamCity installation package from TeamCity website</w:t>
      </w:r>
      <w:r w:rsidR="0083235B" w:rsidRPr="00715758">
        <w:t>.</w:t>
      </w:r>
    </w:p>
    <w:p w14:paraId="35131FF0" w14:textId="77777777" w:rsidR="0083235B" w:rsidRDefault="008851DB" w:rsidP="00540DDF">
      <w:pPr>
        <w:pStyle w:val="FigurePACKT"/>
      </w:pPr>
      <w:r>
        <w:rPr>
          <w:noProof/>
          <w:lang w:val="en-IN" w:eastAsia="en-IN"/>
        </w:rPr>
        <w:lastRenderedPageBreak/>
        <w:drawing>
          <wp:inline distT="0" distB="0" distL="0" distR="0" wp14:anchorId="085BEB3E" wp14:editId="495C56A1">
            <wp:extent cx="3838575" cy="3597227"/>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3597227"/>
                    </a:xfrm>
                    <a:prstGeom prst="rect">
                      <a:avLst/>
                    </a:prstGeom>
                  </pic:spPr>
                </pic:pic>
              </a:graphicData>
            </a:graphic>
          </wp:inline>
        </w:drawing>
      </w:r>
    </w:p>
    <w:p w14:paraId="39BD002C" w14:textId="77777777" w:rsidR="008A69F4" w:rsidRDefault="008851DB" w:rsidP="00540DDF">
      <w:pPr>
        <w:pStyle w:val="LayoutInformationPACKT"/>
        <w:rPr>
          <w:sz w:val="24"/>
          <w:szCs w:val="36"/>
        </w:rPr>
      </w:pPr>
      <w:r w:rsidRPr="008851DB">
        <w:t>B07738_07_04</w:t>
      </w:r>
    </w:p>
    <w:p w14:paraId="22BC647D" w14:textId="77777777" w:rsidR="009275F8" w:rsidRPr="008851DB" w:rsidRDefault="000D7432" w:rsidP="00540DDF">
      <w:pPr>
        <w:pStyle w:val="NumberedBulletPACKT"/>
      </w:pPr>
      <w:r w:rsidRPr="008851DB">
        <w:t xml:space="preserve">Once downloaded, </w:t>
      </w:r>
      <w:r w:rsidR="009275F8" w:rsidRPr="008851DB">
        <w:t>open the installation package and click next.</w:t>
      </w:r>
    </w:p>
    <w:p w14:paraId="3067D458" w14:textId="77777777" w:rsidR="007F6EDA" w:rsidRDefault="008851DB" w:rsidP="00540DDF">
      <w:pPr>
        <w:pStyle w:val="FigurePACKT"/>
      </w:pPr>
      <w:r w:rsidRPr="00540DDF">
        <w:rPr>
          <w:noProof/>
        </w:rPr>
        <w:lastRenderedPageBreak/>
        <w:drawing>
          <wp:inline distT="0" distB="0" distL="0" distR="0" wp14:anchorId="767445A9" wp14:editId="65A1692A">
            <wp:extent cx="3638550" cy="252550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8550" cy="2525505"/>
                    </a:xfrm>
                    <a:prstGeom prst="rect">
                      <a:avLst/>
                    </a:prstGeom>
                  </pic:spPr>
                </pic:pic>
              </a:graphicData>
            </a:graphic>
          </wp:inline>
        </w:drawing>
      </w:r>
    </w:p>
    <w:p w14:paraId="1A4A1202" w14:textId="77777777" w:rsidR="008851DB" w:rsidRPr="00540DDF" w:rsidRDefault="008851DB" w:rsidP="00540DDF">
      <w:pPr>
        <w:pStyle w:val="LayoutInformationPACKT"/>
      </w:pPr>
      <w:r w:rsidRPr="008851DB">
        <w:t>B07738_07_05</w:t>
      </w:r>
    </w:p>
    <w:p w14:paraId="26A188A1" w14:textId="77777777" w:rsidR="00C22CF9" w:rsidRPr="008851DB" w:rsidRDefault="001E3871" w:rsidP="00540DDF">
      <w:pPr>
        <w:pStyle w:val="NumberedBulletPACKT"/>
        <w:rPr>
          <w:sz w:val="24"/>
          <w:szCs w:val="36"/>
        </w:rPr>
      </w:pPr>
      <w:r w:rsidRPr="008851DB">
        <w:t xml:space="preserve">On the next screen, </w:t>
      </w:r>
      <w:r w:rsidR="00E92CFD" w:rsidRPr="008851DB">
        <w:t>agree to the license and go to next step.</w:t>
      </w:r>
    </w:p>
    <w:p w14:paraId="1E036148" w14:textId="77777777" w:rsidR="008851DB" w:rsidRDefault="008851DB" w:rsidP="00540DDF">
      <w:pPr>
        <w:pStyle w:val="FigurePACKT"/>
      </w:pPr>
      <w:r>
        <w:rPr>
          <w:noProof/>
          <w:lang w:val="en-IN" w:eastAsia="en-IN"/>
        </w:rPr>
        <w:drawing>
          <wp:inline distT="0" distB="0" distL="0" distR="0" wp14:anchorId="7C4C6B5D" wp14:editId="1ABFB956">
            <wp:extent cx="3867150" cy="26698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1" cy="2669848"/>
                    </a:xfrm>
                    <a:prstGeom prst="rect">
                      <a:avLst/>
                    </a:prstGeom>
                  </pic:spPr>
                </pic:pic>
              </a:graphicData>
            </a:graphic>
          </wp:inline>
        </w:drawing>
      </w:r>
    </w:p>
    <w:p w14:paraId="02B7C401" w14:textId="77777777" w:rsidR="008A69F4" w:rsidRPr="008851DB" w:rsidRDefault="008851DB" w:rsidP="00540DDF">
      <w:pPr>
        <w:pStyle w:val="LayoutInformationPACKT"/>
      </w:pPr>
      <w:r w:rsidRPr="008851DB">
        <w:t>B07738_07_06</w:t>
      </w:r>
    </w:p>
    <w:p w14:paraId="5EE6FA5B" w14:textId="77777777" w:rsidR="00E873C0" w:rsidRPr="008851DB" w:rsidRDefault="008A060A" w:rsidP="00540DDF">
      <w:pPr>
        <w:pStyle w:val="NumberedBulletPACKT"/>
      </w:pPr>
      <w:r w:rsidRPr="008851DB">
        <w:t>Select the path where to install TeamCity and click next.</w:t>
      </w:r>
    </w:p>
    <w:p w14:paraId="5E1F6467" w14:textId="77777777" w:rsidR="008A060A" w:rsidRDefault="008851DB" w:rsidP="00540DDF">
      <w:pPr>
        <w:pStyle w:val="FigurePACKT"/>
        <w:rPr>
          <w:noProof/>
        </w:rPr>
      </w:pPr>
      <w:r>
        <w:rPr>
          <w:noProof/>
          <w:lang w:val="en-IN" w:eastAsia="en-IN"/>
        </w:rPr>
        <w:lastRenderedPageBreak/>
        <w:drawing>
          <wp:inline distT="0" distB="0" distL="0" distR="0" wp14:anchorId="4835D71B" wp14:editId="548A0FDB">
            <wp:extent cx="4248150" cy="39085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9405" cy="3918878"/>
                    </a:xfrm>
                    <a:prstGeom prst="rect">
                      <a:avLst/>
                    </a:prstGeom>
                  </pic:spPr>
                </pic:pic>
              </a:graphicData>
            </a:graphic>
          </wp:inline>
        </w:drawing>
      </w:r>
    </w:p>
    <w:p w14:paraId="755BB11C" w14:textId="77777777" w:rsidR="002029CE" w:rsidRDefault="008851DB" w:rsidP="00540DDF">
      <w:pPr>
        <w:pStyle w:val="LayoutInformationPACKT"/>
        <w:rPr>
          <w:sz w:val="24"/>
          <w:szCs w:val="36"/>
        </w:rPr>
      </w:pPr>
      <w:r w:rsidRPr="008851DB">
        <w:t>B07738_07_07</w:t>
      </w:r>
    </w:p>
    <w:p w14:paraId="59A67C60" w14:textId="77777777" w:rsidR="00CB6EC6" w:rsidRPr="00715758" w:rsidRDefault="00A86C8F" w:rsidP="00540DDF">
      <w:pPr>
        <w:pStyle w:val="NumberedBulletPACKT"/>
      </w:pPr>
      <w:r w:rsidRPr="008851DB">
        <w:t>Select the packages to be installed, for example, if you are installing build agent and server on different servers then select accordingly. For learning purpose, you can select to install both on the same machine.</w:t>
      </w:r>
    </w:p>
    <w:p w14:paraId="62FE5CCB" w14:textId="77777777" w:rsidR="00A86C8F" w:rsidRDefault="008851DB" w:rsidP="00540DDF">
      <w:pPr>
        <w:pStyle w:val="FigurePACKT"/>
      </w:pPr>
      <w:r>
        <w:rPr>
          <w:noProof/>
          <w:lang w:val="en-IN" w:eastAsia="en-IN"/>
        </w:rPr>
        <w:lastRenderedPageBreak/>
        <w:drawing>
          <wp:inline distT="0" distB="0" distL="0" distR="0" wp14:anchorId="4F8F37B9" wp14:editId="44599504">
            <wp:extent cx="4229100" cy="41765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8164" cy="4205268"/>
                    </a:xfrm>
                    <a:prstGeom prst="rect">
                      <a:avLst/>
                    </a:prstGeom>
                  </pic:spPr>
                </pic:pic>
              </a:graphicData>
            </a:graphic>
          </wp:inline>
        </w:drawing>
      </w:r>
    </w:p>
    <w:p w14:paraId="533AC37E" w14:textId="77777777" w:rsidR="00DE318A" w:rsidRDefault="008851DB" w:rsidP="00540DDF">
      <w:pPr>
        <w:pStyle w:val="LayoutInformationPACKT"/>
        <w:rPr>
          <w:sz w:val="24"/>
          <w:szCs w:val="36"/>
        </w:rPr>
      </w:pPr>
      <w:r w:rsidRPr="008851DB">
        <w:t>B07738_07_08</w:t>
      </w:r>
    </w:p>
    <w:p w14:paraId="106A9A42" w14:textId="77777777" w:rsidR="001E017C" w:rsidRPr="008851DB" w:rsidRDefault="00941810" w:rsidP="00540DDF">
      <w:pPr>
        <w:pStyle w:val="NumberedBulletPACKT"/>
      </w:pPr>
      <w:r w:rsidRPr="008851DB">
        <w:t xml:space="preserve">Once the installation is done, </w:t>
      </w:r>
      <w:r w:rsidR="00924E8D" w:rsidRPr="008851DB">
        <w:t>select the port where you would like TeamCity server to run on.</w:t>
      </w:r>
      <w:r w:rsidR="0041324B" w:rsidRPr="008851DB">
        <w:t xml:space="preserve"> Make sure this port is not used by other services on the machine and choose a unique port number and not the default one if possible.</w:t>
      </w:r>
    </w:p>
    <w:p w14:paraId="64AC9584" w14:textId="77777777" w:rsidR="001E017C" w:rsidRDefault="008851DB" w:rsidP="00540DDF">
      <w:pPr>
        <w:pStyle w:val="FigurePACKT"/>
      </w:pPr>
      <w:r>
        <w:rPr>
          <w:noProof/>
          <w:lang w:val="en-IN" w:eastAsia="en-IN"/>
        </w:rPr>
        <w:lastRenderedPageBreak/>
        <w:drawing>
          <wp:inline distT="0" distB="0" distL="0" distR="0" wp14:anchorId="3BB68801" wp14:editId="648C6820">
            <wp:extent cx="3844720" cy="369570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9273" cy="3709689"/>
                    </a:xfrm>
                    <a:prstGeom prst="rect">
                      <a:avLst/>
                    </a:prstGeom>
                  </pic:spPr>
                </pic:pic>
              </a:graphicData>
            </a:graphic>
          </wp:inline>
        </w:drawing>
      </w:r>
    </w:p>
    <w:p w14:paraId="4BF0C3FE" w14:textId="77777777" w:rsidR="006D1015" w:rsidRDefault="008851DB" w:rsidP="00540DDF">
      <w:pPr>
        <w:pStyle w:val="LayoutInformationPACKT"/>
        <w:rPr>
          <w:sz w:val="24"/>
          <w:szCs w:val="36"/>
        </w:rPr>
      </w:pPr>
      <w:r w:rsidRPr="008851DB">
        <w:t>B07738_07_09</w:t>
      </w:r>
    </w:p>
    <w:p w14:paraId="6E9BB559" w14:textId="77777777" w:rsidR="00E44242" w:rsidRPr="008851DB" w:rsidRDefault="00557D9D" w:rsidP="00540DDF">
      <w:pPr>
        <w:pStyle w:val="NumberedBulletPACKT"/>
      </w:pPr>
      <w:r w:rsidRPr="008851DB">
        <w:t xml:space="preserve">In the next screen, you’ll be able to see </w:t>
      </w:r>
      <w:r w:rsidR="0067051F" w:rsidRPr="00540DDF">
        <w:t>the configurations and ports configured for the server, you can also change them here if you want to.</w:t>
      </w:r>
    </w:p>
    <w:p w14:paraId="6688FB82" w14:textId="77777777" w:rsidR="0067051F" w:rsidRDefault="00C94634" w:rsidP="00540DDF">
      <w:pPr>
        <w:pStyle w:val="FigurePACKT"/>
      </w:pPr>
      <w:r>
        <w:rPr>
          <w:noProof/>
          <w:lang w:val="en-IN" w:eastAsia="en-IN"/>
        </w:rPr>
        <w:lastRenderedPageBreak/>
        <w:drawing>
          <wp:inline distT="0" distB="0" distL="0" distR="0" wp14:anchorId="798384B0" wp14:editId="458657D0">
            <wp:extent cx="3648075" cy="3159346"/>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2742" cy="3163387"/>
                    </a:xfrm>
                    <a:prstGeom prst="rect">
                      <a:avLst/>
                    </a:prstGeom>
                  </pic:spPr>
                </pic:pic>
              </a:graphicData>
            </a:graphic>
          </wp:inline>
        </w:drawing>
      </w:r>
    </w:p>
    <w:p w14:paraId="3025A4E3" w14:textId="77777777" w:rsidR="00C94634" w:rsidRPr="00540DDF" w:rsidRDefault="00C94634" w:rsidP="00540DDF">
      <w:pPr>
        <w:pStyle w:val="LayoutInformationPACKT"/>
      </w:pPr>
      <w:r w:rsidRPr="00C94634">
        <w:t>B07738_07_10</w:t>
      </w:r>
    </w:p>
    <w:p w14:paraId="2F335934" w14:textId="77777777" w:rsidR="00DB59AC" w:rsidRPr="008851DB" w:rsidRDefault="00DB59AC" w:rsidP="00540DDF">
      <w:pPr>
        <w:pStyle w:val="NumberedBulletPACKT"/>
      </w:pPr>
      <w:r w:rsidRPr="008851DB">
        <w:t>Click on save to save the configuration.</w:t>
      </w:r>
    </w:p>
    <w:p w14:paraId="5FF1F755" w14:textId="77777777" w:rsidR="009A7B80" w:rsidRDefault="00C94634" w:rsidP="00540DDF">
      <w:pPr>
        <w:pStyle w:val="FigurePACKT"/>
      </w:pPr>
      <w:r>
        <w:rPr>
          <w:noProof/>
          <w:lang w:val="en-IN" w:eastAsia="en-IN"/>
        </w:rPr>
        <w:drawing>
          <wp:inline distT="0" distB="0" distL="0" distR="0" wp14:anchorId="4DE3946A" wp14:editId="2EC175C9">
            <wp:extent cx="4495800" cy="102047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1020475"/>
                    </a:xfrm>
                    <a:prstGeom prst="rect">
                      <a:avLst/>
                    </a:prstGeom>
                  </pic:spPr>
                </pic:pic>
              </a:graphicData>
            </a:graphic>
          </wp:inline>
        </w:drawing>
      </w:r>
    </w:p>
    <w:p w14:paraId="60AA50BE" w14:textId="77777777" w:rsidR="00C94634" w:rsidRPr="00C94634" w:rsidRDefault="00C94634" w:rsidP="00540DDF">
      <w:pPr>
        <w:pStyle w:val="LayoutInformationPACKT"/>
      </w:pPr>
      <w:r w:rsidRPr="00C94634">
        <w:t>B07738_07_11</w:t>
      </w:r>
    </w:p>
    <w:p w14:paraId="00E87333" w14:textId="77777777" w:rsidR="001014E5" w:rsidRPr="008851DB" w:rsidRDefault="0055278B" w:rsidP="00540DDF">
      <w:pPr>
        <w:pStyle w:val="NumberedBulletPACKT"/>
      </w:pPr>
      <w:r w:rsidRPr="008851DB">
        <w:t>Select the account to run TeamCity.</w:t>
      </w:r>
    </w:p>
    <w:p w14:paraId="70982DC3" w14:textId="77777777" w:rsidR="0055278B" w:rsidRDefault="00C94634" w:rsidP="00540DDF">
      <w:pPr>
        <w:pStyle w:val="FigurePACKT"/>
      </w:pPr>
      <w:r>
        <w:rPr>
          <w:noProof/>
          <w:lang w:val="en-IN" w:eastAsia="en-IN"/>
        </w:rPr>
        <w:lastRenderedPageBreak/>
        <w:drawing>
          <wp:inline distT="0" distB="0" distL="0" distR="0" wp14:anchorId="4ED05A3D" wp14:editId="2A22B52C">
            <wp:extent cx="3838575" cy="358180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2023" cy="3585020"/>
                    </a:xfrm>
                    <a:prstGeom prst="rect">
                      <a:avLst/>
                    </a:prstGeom>
                  </pic:spPr>
                </pic:pic>
              </a:graphicData>
            </a:graphic>
          </wp:inline>
        </w:drawing>
      </w:r>
    </w:p>
    <w:p w14:paraId="19208190" w14:textId="77777777" w:rsidR="00C94634" w:rsidRPr="00540DDF" w:rsidRDefault="00C94634" w:rsidP="00540DDF">
      <w:pPr>
        <w:pStyle w:val="LayoutInformationPACKT"/>
      </w:pPr>
      <w:r w:rsidRPr="00C94634">
        <w:t>B07738_07_12</w:t>
      </w:r>
    </w:p>
    <w:p w14:paraId="0F1729BD" w14:textId="77777777" w:rsidR="0099364B" w:rsidRPr="00C94634" w:rsidRDefault="001D04B1" w:rsidP="00540DDF">
      <w:pPr>
        <w:pStyle w:val="NumberedBulletPACKT"/>
      </w:pPr>
      <w:r w:rsidRPr="00C94634">
        <w:t>Start Build server and build agent.</w:t>
      </w:r>
    </w:p>
    <w:p w14:paraId="06A8E286" w14:textId="77777777" w:rsidR="001D04B1" w:rsidRDefault="00C94634" w:rsidP="00540DDF">
      <w:pPr>
        <w:pStyle w:val="FigurePACKT"/>
      </w:pPr>
      <w:r>
        <w:rPr>
          <w:noProof/>
          <w:lang w:val="en-IN" w:eastAsia="en-IN"/>
        </w:rPr>
        <w:lastRenderedPageBreak/>
        <w:drawing>
          <wp:inline distT="0" distB="0" distL="0" distR="0" wp14:anchorId="108D18C0" wp14:editId="0FFB4755">
            <wp:extent cx="4346909" cy="3838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6909" cy="3838575"/>
                    </a:xfrm>
                    <a:prstGeom prst="rect">
                      <a:avLst/>
                    </a:prstGeom>
                  </pic:spPr>
                </pic:pic>
              </a:graphicData>
            </a:graphic>
          </wp:inline>
        </w:drawing>
      </w:r>
    </w:p>
    <w:p w14:paraId="1806DE43" w14:textId="77777777" w:rsidR="00C94634" w:rsidRPr="00C94634" w:rsidRDefault="00C94634" w:rsidP="00540DDF">
      <w:pPr>
        <w:pStyle w:val="LayoutInformationPACKT"/>
      </w:pPr>
      <w:r w:rsidRPr="00C94634">
        <w:t>B07738_07_13</w:t>
      </w:r>
    </w:p>
    <w:p w14:paraId="5A8970ED" w14:textId="77777777" w:rsidR="00C5699C" w:rsidRDefault="00F6710F" w:rsidP="00540DDF">
      <w:pPr>
        <w:pStyle w:val="NumberedBulletPACKT"/>
        <w:rPr>
          <w:sz w:val="24"/>
          <w:szCs w:val="36"/>
        </w:rPr>
      </w:pPr>
      <w:r w:rsidRPr="00540DDF">
        <w:t>Check Open Team City Web UI and click finish.</w:t>
      </w:r>
    </w:p>
    <w:p w14:paraId="65BE23F7" w14:textId="77777777" w:rsidR="00F6710F" w:rsidRDefault="00C94634" w:rsidP="00540DDF">
      <w:pPr>
        <w:pStyle w:val="FigurePACKT"/>
      </w:pPr>
      <w:r>
        <w:rPr>
          <w:noProof/>
          <w:lang w:val="en-IN" w:eastAsia="en-IN"/>
        </w:rPr>
        <w:lastRenderedPageBreak/>
        <w:drawing>
          <wp:inline distT="0" distB="0" distL="0" distR="0" wp14:anchorId="35EC4998" wp14:editId="44D00B29">
            <wp:extent cx="4467225" cy="3882891"/>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7686" cy="3891984"/>
                    </a:xfrm>
                    <a:prstGeom prst="rect">
                      <a:avLst/>
                    </a:prstGeom>
                  </pic:spPr>
                </pic:pic>
              </a:graphicData>
            </a:graphic>
          </wp:inline>
        </w:drawing>
      </w:r>
    </w:p>
    <w:p w14:paraId="4A769BD6" w14:textId="77777777" w:rsidR="00C94634" w:rsidRPr="00C94634" w:rsidRDefault="00C94634" w:rsidP="00540DDF">
      <w:pPr>
        <w:pStyle w:val="LayoutInformationPACKT"/>
      </w:pPr>
      <w:r w:rsidRPr="00C94634">
        <w:t>B07738_07_14</w:t>
      </w:r>
    </w:p>
    <w:p w14:paraId="43454A2B" w14:textId="77777777" w:rsidR="001B390E" w:rsidRPr="00540DDF" w:rsidRDefault="001B390E" w:rsidP="00540DDF">
      <w:pPr>
        <w:pStyle w:val="NumberedBulletPACKT"/>
      </w:pPr>
      <w:r w:rsidRPr="00540DDF">
        <w:t>This will open</w:t>
      </w:r>
      <w:r w:rsidR="003F203C" w:rsidRPr="00540DDF">
        <w:t xml:space="preserve"> TeamCity web UI</w:t>
      </w:r>
      <w:r w:rsidR="00217604" w:rsidRPr="00540DDF">
        <w:t xml:space="preserve"> where we can create TeamCity Project.</w:t>
      </w:r>
    </w:p>
    <w:p w14:paraId="543B1CE6" w14:textId="77777777" w:rsidR="00F42151" w:rsidRPr="00540DDF" w:rsidRDefault="006019E7" w:rsidP="00540DDF">
      <w:pPr>
        <w:pStyle w:val="Heading2"/>
      </w:pPr>
      <w:r w:rsidRPr="00540DDF">
        <w:t>Creating TeamCity Project</w:t>
      </w:r>
    </w:p>
    <w:p w14:paraId="7AD0961E" w14:textId="77777777" w:rsidR="00875DE8" w:rsidRPr="00C94634" w:rsidRDefault="00A53036" w:rsidP="00540DDF">
      <w:pPr>
        <w:pStyle w:val="NormalPACKT"/>
      </w:pPr>
      <w:r w:rsidRPr="00C94634">
        <w:t>Once the installation is done, TeamCity web user interface will be opened in the browser and we can create new TeamCity Project there. To do so, follow below steps:</w:t>
      </w:r>
    </w:p>
    <w:p w14:paraId="2F1BF2B0" w14:textId="77777777" w:rsidR="00BD2705" w:rsidRPr="00C94634" w:rsidRDefault="004E5B3E" w:rsidP="00540DDF">
      <w:pPr>
        <w:pStyle w:val="NumberedBulletPACKT"/>
        <w:numPr>
          <w:ilvl w:val="0"/>
          <w:numId w:val="42"/>
        </w:numPr>
      </w:pPr>
      <w:r w:rsidRPr="00C94634">
        <w:t xml:space="preserve">Once you have logged into TeamCity UI, </w:t>
      </w:r>
      <w:r w:rsidR="00091054" w:rsidRPr="00C94634">
        <w:t>Click on Create Project.</w:t>
      </w:r>
    </w:p>
    <w:p w14:paraId="5E3A1218" w14:textId="77777777" w:rsidR="008A0D2A" w:rsidRDefault="00C94634" w:rsidP="00540DDF">
      <w:pPr>
        <w:pStyle w:val="FigurePACKT"/>
      </w:pPr>
      <w:r>
        <w:rPr>
          <w:noProof/>
          <w:lang w:val="en-IN" w:eastAsia="en-IN"/>
        </w:rPr>
        <w:lastRenderedPageBreak/>
        <w:drawing>
          <wp:inline distT="0" distB="0" distL="0" distR="0" wp14:anchorId="7C48ED8C" wp14:editId="14CE02E8">
            <wp:extent cx="4410075" cy="4239670"/>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4239670"/>
                    </a:xfrm>
                    <a:prstGeom prst="rect">
                      <a:avLst/>
                    </a:prstGeom>
                  </pic:spPr>
                </pic:pic>
              </a:graphicData>
            </a:graphic>
          </wp:inline>
        </w:drawing>
      </w:r>
    </w:p>
    <w:p w14:paraId="74D4F97C" w14:textId="77777777" w:rsidR="00C94634" w:rsidRPr="00C94634" w:rsidRDefault="00C94634" w:rsidP="00540DDF">
      <w:pPr>
        <w:pStyle w:val="LayoutInformationPACKT"/>
      </w:pPr>
      <w:r w:rsidRPr="00C94634">
        <w:t>B07738_07_15</w:t>
      </w:r>
    </w:p>
    <w:p w14:paraId="2973F0ED" w14:textId="77777777" w:rsidR="004E4A4B" w:rsidRPr="00C94634" w:rsidRDefault="007D7F0C" w:rsidP="00540DDF">
      <w:pPr>
        <w:pStyle w:val="NumberedBulletPACKT"/>
      </w:pPr>
      <w:r w:rsidRPr="00C94634">
        <w:t>To connect our project from GitHub click on From GitHub on the next screen.</w:t>
      </w:r>
    </w:p>
    <w:p w14:paraId="5FEE76B5" w14:textId="77777777" w:rsidR="00C45604" w:rsidRDefault="00C94634" w:rsidP="00540DDF">
      <w:pPr>
        <w:pStyle w:val="FigurePACKT"/>
      </w:pPr>
      <w:r>
        <w:rPr>
          <w:noProof/>
          <w:lang w:val="en-IN" w:eastAsia="en-IN"/>
        </w:rPr>
        <w:lastRenderedPageBreak/>
        <w:drawing>
          <wp:inline distT="0" distB="0" distL="0" distR="0" wp14:anchorId="3E523940" wp14:editId="736B2437">
            <wp:extent cx="4143375" cy="3954180"/>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3954180"/>
                    </a:xfrm>
                    <a:prstGeom prst="rect">
                      <a:avLst/>
                    </a:prstGeom>
                  </pic:spPr>
                </pic:pic>
              </a:graphicData>
            </a:graphic>
          </wp:inline>
        </w:drawing>
      </w:r>
    </w:p>
    <w:p w14:paraId="5A4CE9F3" w14:textId="77777777" w:rsidR="00C94634" w:rsidRPr="00C94634" w:rsidRDefault="00C94634" w:rsidP="00540DDF">
      <w:pPr>
        <w:pStyle w:val="LayoutInformationPACKT"/>
      </w:pPr>
      <w:r w:rsidRPr="00C94634">
        <w:t>B07738_07_16</w:t>
      </w:r>
    </w:p>
    <w:p w14:paraId="53B7F434" w14:textId="77777777" w:rsidR="0006321D" w:rsidRPr="00C94634" w:rsidRDefault="0006321D" w:rsidP="00540DDF">
      <w:pPr>
        <w:pStyle w:val="NumberedBulletPACKT"/>
        <w:rPr>
          <w:sz w:val="24"/>
          <w:szCs w:val="36"/>
        </w:rPr>
      </w:pPr>
      <w:r w:rsidRPr="00C94634">
        <w:t>This will open a popup with some instructions to create add TeamCity application to your GitHub account.</w:t>
      </w:r>
    </w:p>
    <w:p w14:paraId="5320626E" w14:textId="77777777" w:rsidR="0006321D" w:rsidRDefault="00C94634" w:rsidP="00540DDF">
      <w:pPr>
        <w:pStyle w:val="FigurePACKT"/>
      </w:pPr>
      <w:r>
        <w:rPr>
          <w:noProof/>
          <w:lang w:val="en-IN" w:eastAsia="en-IN"/>
        </w:rPr>
        <w:lastRenderedPageBreak/>
        <w:drawing>
          <wp:inline distT="0" distB="0" distL="0" distR="0" wp14:anchorId="70593542" wp14:editId="295D18BE">
            <wp:extent cx="4162425" cy="3878916"/>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3878916"/>
                    </a:xfrm>
                    <a:prstGeom prst="rect">
                      <a:avLst/>
                    </a:prstGeom>
                  </pic:spPr>
                </pic:pic>
              </a:graphicData>
            </a:graphic>
          </wp:inline>
        </w:drawing>
      </w:r>
    </w:p>
    <w:p w14:paraId="1C6CF340" w14:textId="77777777" w:rsidR="005A6B5B" w:rsidRDefault="00C94634" w:rsidP="00540DDF">
      <w:pPr>
        <w:pStyle w:val="LayoutInformationPACKT"/>
        <w:rPr>
          <w:sz w:val="24"/>
          <w:szCs w:val="36"/>
        </w:rPr>
      </w:pPr>
      <w:r w:rsidRPr="00C94634">
        <w:t>B07738_07_17</w:t>
      </w:r>
    </w:p>
    <w:p w14:paraId="1ABC9733" w14:textId="77777777" w:rsidR="00F53499" w:rsidRDefault="005A6B5B" w:rsidP="00540DDF">
      <w:pPr>
        <w:pStyle w:val="NumberedBulletPACKT"/>
        <w:rPr>
          <w:sz w:val="24"/>
          <w:szCs w:val="36"/>
        </w:rPr>
      </w:pPr>
      <w:r w:rsidRPr="00C94634">
        <w:t xml:space="preserve">Click on register TeamCity link and it should take you to GitHub page where you can register </w:t>
      </w:r>
      <w:r w:rsidR="00FE030A" w:rsidRPr="00C94634">
        <w:t>a new OAuth a</w:t>
      </w:r>
      <w:r w:rsidRPr="00C94634">
        <w:t>pp.</w:t>
      </w:r>
    </w:p>
    <w:p w14:paraId="500134CD" w14:textId="77777777" w:rsidR="008918AC" w:rsidRPr="00715758" w:rsidRDefault="00317B45" w:rsidP="00540DDF">
      <w:pPr>
        <w:pStyle w:val="NumberedBulletPACKT"/>
      </w:pPr>
      <w:r w:rsidRPr="00C94634">
        <w:t>Give the details of the application and Homepage URl and Callback URL as shown in the image above (shown on the TeamCity screen)</w:t>
      </w:r>
      <w:r w:rsidR="00B725F6" w:rsidRPr="00C94634">
        <w:t xml:space="preserve"> and register the OAuth app.</w:t>
      </w:r>
    </w:p>
    <w:p w14:paraId="59537BEE" w14:textId="77777777" w:rsidR="00762E3D" w:rsidRDefault="00C94634" w:rsidP="00540DDF">
      <w:pPr>
        <w:pStyle w:val="FigurePACKT"/>
      </w:pPr>
      <w:r>
        <w:rPr>
          <w:noProof/>
          <w:lang w:val="en-IN" w:eastAsia="en-IN"/>
        </w:rPr>
        <w:lastRenderedPageBreak/>
        <w:drawing>
          <wp:inline distT="0" distB="0" distL="0" distR="0" wp14:anchorId="738AFCEC" wp14:editId="3615EA03">
            <wp:extent cx="3434089" cy="3543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37755" cy="3547083"/>
                    </a:xfrm>
                    <a:prstGeom prst="rect">
                      <a:avLst/>
                    </a:prstGeom>
                  </pic:spPr>
                </pic:pic>
              </a:graphicData>
            </a:graphic>
          </wp:inline>
        </w:drawing>
      </w:r>
    </w:p>
    <w:p w14:paraId="72C64308" w14:textId="77777777" w:rsidR="00C94634" w:rsidRPr="00C94634" w:rsidRDefault="00C94634" w:rsidP="00540DDF">
      <w:pPr>
        <w:pStyle w:val="LayoutInformationPACKT"/>
      </w:pPr>
      <w:r w:rsidRPr="00C94634">
        <w:t>B07738_07_18</w:t>
      </w:r>
    </w:p>
    <w:p w14:paraId="3B06877D" w14:textId="77777777" w:rsidR="00762E3D" w:rsidRPr="00131DB2" w:rsidRDefault="004D6C2F" w:rsidP="00540DDF">
      <w:pPr>
        <w:pStyle w:val="NumberedBulletPACKT"/>
      </w:pPr>
      <w:r w:rsidRPr="00131DB2">
        <w:t>Once you register, on the next screen you’ll get Client ID and Client Secret, copy those details since it will be required on TeamCity project.</w:t>
      </w:r>
    </w:p>
    <w:p w14:paraId="04888A60" w14:textId="77777777" w:rsidR="006516E0" w:rsidRDefault="00131DB2" w:rsidP="00540DDF">
      <w:pPr>
        <w:pStyle w:val="FigurePACKT"/>
      </w:pPr>
      <w:r>
        <w:rPr>
          <w:noProof/>
          <w:lang w:val="en-IN" w:eastAsia="en-IN"/>
        </w:rPr>
        <w:lastRenderedPageBreak/>
        <w:drawing>
          <wp:inline distT="0" distB="0" distL="0" distR="0" wp14:anchorId="01BF4DBC" wp14:editId="2315D434">
            <wp:extent cx="4410075" cy="4323733"/>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13004" cy="4326604"/>
                    </a:xfrm>
                    <a:prstGeom prst="rect">
                      <a:avLst/>
                    </a:prstGeom>
                  </pic:spPr>
                </pic:pic>
              </a:graphicData>
            </a:graphic>
          </wp:inline>
        </w:drawing>
      </w:r>
    </w:p>
    <w:p w14:paraId="05312EB0" w14:textId="77777777" w:rsidR="00131DB2" w:rsidRPr="00131DB2" w:rsidRDefault="00131DB2" w:rsidP="00540DDF">
      <w:pPr>
        <w:pStyle w:val="LayoutInformationPACKT"/>
      </w:pPr>
      <w:r w:rsidRPr="00131DB2">
        <w:t>B07738_07_19</w:t>
      </w:r>
    </w:p>
    <w:p w14:paraId="4AD8D70D" w14:textId="77777777" w:rsidR="006516E0" w:rsidRPr="00715758" w:rsidRDefault="00205649" w:rsidP="00540DDF">
      <w:pPr>
        <w:pStyle w:val="NumberedBulletPACKT"/>
      </w:pPr>
      <w:r w:rsidRPr="00131DB2">
        <w:t xml:space="preserve">Come back to TeamCity and put Client ID and Client Secret in </w:t>
      </w:r>
      <w:r w:rsidR="008A7C4E" w:rsidRPr="00131DB2">
        <w:t>required fields and click Save.</w:t>
      </w:r>
    </w:p>
    <w:p w14:paraId="7BBEE1A4" w14:textId="77777777" w:rsidR="006F46D6" w:rsidRDefault="00131DB2" w:rsidP="00540DDF">
      <w:pPr>
        <w:pStyle w:val="FigurePACKT"/>
      </w:pPr>
      <w:r>
        <w:rPr>
          <w:noProof/>
          <w:lang w:val="en-IN" w:eastAsia="en-IN"/>
        </w:rPr>
        <w:lastRenderedPageBreak/>
        <w:drawing>
          <wp:inline distT="0" distB="0" distL="0" distR="0" wp14:anchorId="177A9D7F" wp14:editId="55F8CA02">
            <wp:extent cx="4457700" cy="3749595"/>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0220" cy="3751714"/>
                    </a:xfrm>
                    <a:prstGeom prst="rect">
                      <a:avLst/>
                    </a:prstGeom>
                  </pic:spPr>
                </pic:pic>
              </a:graphicData>
            </a:graphic>
          </wp:inline>
        </w:drawing>
      </w:r>
    </w:p>
    <w:p w14:paraId="64E33B33" w14:textId="77777777" w:rsidR="00131DB2" w:rsidRPr="00131DB2" w:rsidRDefault="00131DB2" w:rsidP="00540DDF">
      <w:pPr>
        <w:pStyle w:val="LayoutInformationPACKT"/>
      </w:pPr>
      <w:r w:rsidRPr="00131DB2">
        <w:t>B07738_07_20</w:t>
      </w:r>
    </w:p>
    <w:p w14:paraId="7C62FFA5" w14:textId="77777777" w:rsidR="006F46D6" w:rsidRPr="00715758" w:rsidRDefault="004D437F" w:rsidP="00540DDF">
      <w:pPr>
        <w:pStyle w:val="NumberedBulletPACKT"/>
      </w:pPr>
      <w:r w:rsidRPr="00131DB2">
        <w:t>Next, you need to do a onetime sign in activity to allow TeamCity to use GitHub repositories.</w:t>
      </w:r>
      <w:r w:rsidR="00FD7B87" w:rsidRPr="00715758">
        <w:t xml:space="preserve"> Click on Sign in to GitHub.</w:t>
      </w:r>
    </w:p>
    <w:p w14:paraId="7CF66143" w14:textId="77777777" w:rsidR="004A7F59" w:rsidRDefault="00131DB2" w:rsidP="00540DDF">
      <w:pPr>
        <w:pStyle w:val="FigurePACKT"/>
      </w:pPr>
      <w:r>
        <w:rPr>
          <w:noProof/>
          <w:lang w:val="en-IN" w:eastAsia="en-IN"/>
        </w:rPr>
        <w:lastRenderedPageBreak/>
        <w:drawing>
          <wp:inline distT="0" distB="0" distL="0" distR="0" wp14:anchorId="446A8365" wp14:editId="453F9D45">
            <wp:extent cx="4171950" cy="4128035"/>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71950" cy="4128035"/>
                    </a:xfrm>
                    <a:prstGeom prst="rect">
                      <a:avLst/>
                    </a:prstGeom>
                  </pic:spPr>
                </pic:pic>
              </a:graphicData>
            </a:graphic>
          </wp:inline>
        </w:drawing>
      </w:r>
    </w:p>
    <w:p w14:paraId="12FE3F27" w14:textId="77777777" w:rsidR="00131DB2" w:rsidRPr="00131DB2" w:rsidRDefault="00131DB2" w:rsidP="00540DDF">
      <w:pPr>
        <w:pStyle w:val="LayoutInformationPACKT"/>
      </w:pPr>
      <w:r w:rsidRPr="00131DB2">
        <w:t>B07738_07_21</w:t>
      </w:r>
    </w:p>
    <w:p w14:paraId="3EC97FBA" w14:textId="77777777" w:rsidR="004A7F59" w:rsidRPr="00131DB2" w:rsidRDefault="000641AB" w:rsidP="00540DDF">
      <w:pPr>
        <w:pStyle w:val="NumberedBulletPACKT"/>
      </w:pPr>
      <w:r w:rsidRPr="00131DB2">
        <w:t>Authorize TeamCity App to use GitHub, click Authorize app.</w:t>
      </w:r>
    </w:p>
    <w:p w14:paraId="5335E420" w14:textId="77777777" w:rsidR="00B3509C" w:rsidRDefault="00131DB2" w:rsidP="00540DDF">
      <w:pPr>
        <w:pStyle w:val="FigurePACKT"/>
      </w:pPr>
      <w:r>
        <w:rPr>
          <w:noProof/>
          <w:lang w:val="en-IN" w:eastAsia="en-IN"/>
        </w:rPr>
        <w:lastRenderedPageBreak/>
        <w:drawing>
          <wp:inline distT="0" distB="0" distL="0" distR="0" wp14:anchorId="34814944" wp14:editId="5EE49071">
            <wp:extent cx="3552825" cy="39243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52825" cy="3924362"/>
                    </a:xfrm>
                    <a:prstGeom prst="rect">
                      <a:avLst/>
                    </a:prstGeom>
                  </pic:spPr>
                </pic:pic>
              </a:graphicData>
            </a:graphic>
          </wp:inline>
        </w:drawing>
      </w:r>
    </w:p>
    <w:p w14:paraId="557D8C7F" w14:textId="77777777" w:rsidR="00131DB2" w:rsidRPr="00131DB2" w:rsidRDefault="00131DB2" w:rsidP="00540DDF">
      <w:pPr>
        <w:pStyle w:val="LayoutInformationPACKT"/>
      </w:pPr>
      <w:r w:rsidRPr="00131DB2">
        <w:t>B07738_07_22</w:t>
      </w:r>
    </w:p>
    <w:p w14:paraId="4C83BB0E" w14:textId="77777777" w:rsidR="00B3509C" w:rsidRPr="00715758" w:rsidRDefault="00432A94" w:rsidP="00540DDF">
      <w:pPr>
        <w:pStyle w:val="NumberedBulletPACKT"/>
      </w:pPr>
      <w:r w:rsidRPr="00131DB2">
        <w:t>Once authorized, select the PhoneCallApp repository from the list of repositories shown on TeamCity.</w:t>
      </w:r>
    </w:p>
    <w:p w14:paraId="74ABD688" w14:textId="77777777" w:rsidR="0025241E" w:rsidRDefault="00131DB2" w:rsidP="00540DDF">
      <w:pPr>
        <w:pStyle w:val="FigurePACKT"/>
      </w:pPr>
      <w:r>
        <w:rPr>
          <w:noProof/>
          <w:lang w:val="en-IN" w:eastAsia="en-IN"/>
        </w:rPr>
        <w:lastRenderedPageBreak/>
        <w:drawing>
          <wp:inline distT="0" distB="0" distL="0" distR="0" wp14:anchorId="0186179F" wp14:editId="1044D6B4">
            <wp:extent cx="4638675" cy="442006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8675" cy="4420063"/>
                    </a:xfrm>
                    <a:prstGeom prst="rect">
                      <a:avLst/>
                    </a:prstGeom>
                  </pic:spPr>
                </pic:pic>
              </a:graphicData>
            </a:graphic>
          </wp:inline>
        </w:drawing>
      </w:r>
    </w:p>
    <w:p w14:paraId="7F52266C" w14:textId="77777777" w:rsidR="00131DB2" w:rsidRPr="00131DB2" w:rsidRDefault="00131DB2" w:rsidP="00540DDF">
      <w:pPr>
        <w:pStyle w:val="LayoutInformationPACKT"/>
      </w:pPr>
      <w:r w:rsidRPr="00131DB2">
        <w:t>B07738_07_23</w:t>
      </w:r>
    </w:p>
    <w:p w14:paraId="0D9909BA" w14:textId="77777777" w:rsidR="0025241E" w:rsidRPr="00715758" w:rsidRDefault="00F805B9" w:rsidP="00540DDF">
      <w:pPr>
        <w:pStyle w:val="NumberedBulletPACKT"/>
      </w:pPr>
      <w:r w:rsidRPr="00131DB2">
        <w:t>On the next screen, TeamCity would offer you to create a new project from the URL selected. Give it a name and click proceed.</w:t>
      </w:r>
    </w:p>
    <w:p w14:paraId="4316EE3A" w14:textId="77777777" w:rsidR="0043774E" w:rsidRDefault="00131DB2" w:rsidP="00540DDF">
      <w:pPr>
        <w:pStyle w:val="FigurePACKT"/>
      </w:pPr>
      <w:r>
        <w:rPr>
          <w:noProof/>
          <w:lang w:val="en-IN" w:eastAsia="en-IN"/>
        </w:rPr>
        <w:lastRenderedPageBreak/>
        <w:drawing>
          <wp:inline distT="0" distB="0" distL="0" distR="0" wp14:anchorId="3BED63C0" wp14:editId="1D18901C">
            <wp:extent cx="4019550" cy="4317294"/>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19550" cy="4317294"/>
                    </a:xfrm>
                    <a:prstGeom prst="rect">
                      <a:avLst/>
                    </a:prstGeom>
                  </pic:spPr>
                </pic:pic>
              </a:graphicData>
            </a:graphic>
          </wp:inline>
        </w:drawing>
      </w:r>
    </w:p>
    <w:p w14:paraId="61BDEFC0" w14:textId="77777777" w:rsidR="00131DB2" w:rsidRPr="00131DB2" w:rsidRDefault="00131DB2" w:rsidP="00540DDF">
      <w:pPr>
        <w:pStyle w:val="LayoutInformationPACKT"/>
      </w:pPr>
      <w:r w:rsidRPr="00131DB2">
        <w:t>B07738_07_24</w:t>
      </w:r>
    </w:p>
    <w:p w14:paraId="4EA379EE" w14:textId="77777777" w:rsidR="00EF6EC5" w:rsidRPr="00131DB2" w:rsidRDefault="008A0211" w:rsidP="00540DDF">
      <w:pPr>
        <w:pStyle w:val="NumberedBulletPACKT"/>
      </w:pPr>
      <w:r w:rsidRPr="00131DB2">
        <w:t xml:space="preserve">This should create </w:t>
      </w:r>
      <w:r w:rsidR="005F0FDA">
        <w:t>two</w:t>
      </w:r>
      <w:r w:rsidR="005F0FDA" w:rsidRPr="00131DB2">
        <w:t xml:space="preserve"> </w:t>
      </w:r>
      <w:r w:rsidRPr="00131DB2">
        <w:t xml:space="preserve">things, </w:t>
      </w:r>
      <w:r w:rsidR="005F0FDA">
        <w:t>first</w:t>
      </w:r>
      <w:r w:rsidR="005F0FDA" w:rsidRPr="00131DB2">
        <w:t xml:space="preserve"> </w:t>
      </w:r>
      <w:r w:rsidRPr="00131DB2">
        <w:t xml:space="preserve">would be that it creates a trigger in TeamCity for each code check-in you do, it will trigger the build. </w:t>
      </w:r>
      <w:r w:rsidR="002B02C5" w:rsidRPr="00131DB2">
        <w:t xml:space="preserve">Second would be that </w:t>
      </w:r>
      <w:r w:rsidR="00EF6EC5" w:rsidRPr="00131DB2">
        <w:t>it creates build step from the repository automatically.</w:t>
      </w:r>
    </w:p>
    <w:p w14:paraId="70898FDA" w14:textId="77777777" w:rsidR="00EF6EC5" w:rsidRDefault="00131DB2" w:rsidP="00540DDF">
      <w:pPr>
        <w:pStyle w:val="FigurePACKT"/>
      </w:pPr>
      <w:r>
        <w:rPr>
          <w:noProof/>
          <w:lang w:val="en-IN" w:eastAsia="en-IN"/>
        </w:rPr>
        <w:lastRenderedPageBreak/>
        <w:drawing>
          <wp:inline distT="0" distB="0" distL="0" distR="0" wp14:anchorId="525D4BC0" wp14:editId="602FECD3">
            <wp:extent cx="4229100" cy="370206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3702069"/>
                    </a:xfrm>
                    <a:prstGeom prst="rect">
                      <a:avLst/>
                    </a:prstGeom>
                  </pic:spPr>
                </pic:pic>
              </a:graphicData>
            </a:graphic>
          </wp:inline>
        </w:drawing>
      </w:r>
    </w:p>
    <w:p w14:paraId="686089B7" w14:textId="77777777" w:rsidR="00131DB2" w:rsidRPr="00540DDF" w:rsidRDefault="00131DB2" w:rsidP="00540DDF">
      <w:pPr>
        <w:pStyle w:val="LayoutInformationPACKT"/>
      </w:pPr>
      <w:r w:rsidRPr="00131DB2">
        <w:t>B07738_07_25</w:t>
      </w:r>
    </w:p>
    <w:p w14:paraId="5A90247E" w14:textId="77777777" w:rsidR="007F3D05" w:rsidRPr="00131DB2" w:rsidRDefault="00120B13" w:rsidP="00540DDF">
      <w:pPr>
        <w:pStyle w:val="NumberedBulletPACKT"/>
      </w:pPr>
      <w:r w:rsidRPr="00131DB2">
        <w:t>We would need to configure the build steps manually and use the build scripts described in previous section Create Build Script.</w:t>
      </w:r>
      <w:r w:rsidR="00B13B5D" w:rsidRPr="00131DB2">
        <w:t xml:space="preserve"> Use those scripts described step by step in previous steps to create Build Steps in TeamCity.</w:t>
      </w:r>
    </w:p>
    <w:p w14:paraId="66D4EF01" w14:textId="77777777" w:rsidR="00D26DDD" w:rsidRPr="00715758" w:rsidRDefault="00E8506D" w:rsidP="00540DDF">
      <w:pPr>
        <w:pStyle w:val="NumberedBulletPACKT"/>
      </w:pPr>
      <w:r w:rsidRPr="00131DB2">
        <w:t>Finally, your build steps should look like below image, comprising of all the steps mentioned earlier in Create Build Script section.</w:t>
      </w:r>
    </w:p>
    <w:p w14:paraId="11E1F586" w14:textId="77777777" w:rsidR="006A4271" w:rsidRDefault="00131DB2" w:rsidP="00540DDF">
      <w:pPr>
        <w:pStyle w:val="FigurePACKT"/>
      </w:pPr>
      <w:r>
        <w:rPr>
          <w:noProof/>
          <w:lang w:val="en-IN" w:eastAsia="en-IN"/>
        </w:rPr>
        <w:lastRenderedPageBreak/>
        <w:drawing>
          <wp:inline distT="0" distB="0" distL="0" distR="0" wp14:anchorId="299D3FF5" wp14:editId="10AB63A9">
            <wp:extent cx="4219575" cy="4037751"/>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9575" cy="4037751"/>
                    </a:xfrm>
                    <a:prstGeom prst="rect">
                      <a:avLst/>
                    </a:prstGeom>
                  </pic:spPr>
                </pic:pic>
              </a:graphicData>
            </a:graphic>
          </wp:inline>
        </w:drawing>
      </w:r>
    </w:p>
    <w:p w14:paraId="2494C855" w14:textId="77777777" w:rsidR="00131DB2" w:rsidRPr="00131DB2" w:rsidRDefault="00131DB2" w:rsidP="00540DDF">
      <w:pPr>
        <w:pStyle w:val="LayoutInformationPACKT"/>
      </w:pPr>
      <w:r w:rsidRPr="00131DB2">
        <w:t>B07738_07_26</w:t>
      </w:r>
    </w:p>
    <w:p w14:paraId="7AD6369F" w14:textId="77777777" w:rsidR="006A4271" w:rsidRPr="00715758" w:rsidRDefault="004E626A" w:rsidP="00540DDF">
      <w:pPr>
        <w:pStyle w:val="NumberedBulletPACKT"/>
      </w:pPr>
      <w:r w:rsidRPr="00131DB2">
        <w:t>Now your TeamCity continuous build is ready, and a trigger is already configured for perform this build on each code check-in or whenever it finds any code changes in the repository.</w:t>
      </w:r>
      <w:r w:rsidR="00321CEB" w:rsidRPr="00715758">
        <w:t xml:space="preserve"> This finally provides you with an Android package that is ready to be distributed.</w:t>
      </w:r>
    </w:p>
    <w:p w14:paraId="06FA787D" w14:textId="77777777" w:rsidR="00C23199" w:rsidRPr="00715758" w:rsidRDefault="00826AD2" w:rsidP="00540DDF">
      <w:pPr>
        <w:pStyle w:val="Heading1"/>
      </w:pPr>
      <w:r w:rsidRPr="00715758">
        <w:t>Summary</w:t>
      </w:r>
    </w:p>
    <w:p w14:paraId="51ECF74D" w14:textId="77777777" w:rsidR="00657BFE" w:rsidRPr="00915270" w:rsidRDefault="00C56B5A" w:rsidP="00540DDF">
      <w:pPr>
        <w:pStyle w:val="NormalPACKT"/>
      </w:pPr>
      <w:r w:rsidRPr="00715758">
        <w:t xml:space="preserve">In this chapter, we learned about continuous integration and continuous delivery. We learned about various tools for continuous </w:t>
      </w:r>
      <w:r w:rsidR="006A52C1" w:rsidRPr="00715758">
        <w:t xml:space="preserve">integration. </w:t>
      </w:r>
      <w:r w:rsidR="00E028DC" w:rsidRPr="00715758">
        <w:t>We used TeamCity for implementing CICD with the Xamarin project</w:t>
      </w:r>
      <w:r w:rsidR="00121FFB" w:rsidRPr="00715758">
        <w:t xml:space="preserve"> devel</w:t>
      </w:r>
      <w:r w:rsidR="00121FFB" w:rsidRPr="00915270">
        <w:t>oped in earlier chapters and learned how to create a project in TeamCity</w:t>
      </w:r>
      <w:r w:rsidR="008223C7" w:rsidRPr="00915270">
        <w:t xml:space="preserve"> to automate the build process and finally get a distributable android package</w:t>
      </w:r>
      <w:r w:rsidR="00860EFD" w:rsidRPr="00915270">
        <w:t>.</w:t>
      </w:r>
    </w:p>
    <w:p w14:paraId="0AD81F0A" w14:textId="77777777" w:rsidR="0069635D" w:rsidRPr="00915270" w:rsidRDefault="00AF709E" w:rsidP="00540DDF">
      <w:pPr>
        <w:pStyle w:val="NormalPACKT"/>
      </w:pPr>
      <w:r w:rsidRPr="00915270">
        <w:t>In the next chapter you’ll learn more about continuous distribution and delivery using Visual Studio Team Services.</w:t>
      </w:r>
    </w:p>
    <w:sectPr w:rsidR="0069635D" w:rsidRPr="00915270" w:rsidSect="00540DDF">
      <w:pgSz w:w="12240" w:h="15840"/>
      <w:pgMar w:top="2347" w:right="2160" w:bottom="2707" w:left="2160" w:header="1973" w:footer="234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bhishek Jadhav" w:date="2017-10-25T20:28:00Z" w:initials="AJ">
    <w:p w14:paraId="573F0015" w14:textId="77777777" w:rsidR="005F0FDA" w:rsidRDefault="005F0FDA">
      <w:pPr>
        <w:pStyle w:val="CommentText"/>
      </w:pPr>
      <w:r>
        <w:rPr>
          <w:rStyle w:val="CommentReference"/>
        </w:rPr>
        <w:annotationRef/>
      </w:r>
      <w:r w:rsidR="00540DDF">
        <w:t xml:space="preserve">This chapter was good. You have included all the topics mentioned in the Outline. I liked the way wherein most of the topic structured really well with numbered bullets. This actually makes the chapter easy to understand. But, I see most of the content is found online. I have marked that content in the chapter below. We need to rephrase/remove that completely as we cannot have plagiarized content for our book. </w:t>
      </w:r>
    </w:p>
  </w:comment>
  <w:comment w:id="25" w:author="Abhishek Jadhav" w:date="2017-10-25T19:54:00Z" w:initials="AJ">
    <w:p w14:paraId="26F31D11" w14:textId="77777777" w:rsidR="00715758" w:rsidRDefault="00715758">
      <w:pPr>
        <w:pStyle w:val="CommentText"/>
      </w:pPr>
      <w:r>
        <w:rPr>
          <w:rStyle w:val="CommentReference"/>
        </w:rPr>
        <w:annotationRef/>
      </w:r>
      <w:r w:rsidR="00915270">
        <w:t>We have a great intro to the chapter. Also, please mention the topics we will be covering in form of numbered bullets.</w:t>
      </w:r>
    </w:p>
  </w:comment>
  <w:comment w:id="37" w:author="Abhishek Jadhav" w:date="2017-10-25T19:59:00Z" w:initials="AJ">
    <w:p w14:paraId="57AEDD2E" w14:textId="77777777" w:rsidR="00915270" w:rsidRDefault="00715758">
      <w:pPr>
        <w:pStyle w:val="CommentText"/>
        <w:rPr>
          <w:color w:val="000000"/>
          <w:sz w:val="21"/>
          <w:szCs w:val="21"/>
        </w:rPr>
      </w:pPr>
      <w:r>
        <w:rPr>
          <w:rStyle w:val="CommentReference"/>
        </w:rPr>
        <w:annotationRef/>
      </w:r>
      <w:r w:rsidR="00915270" w:rsidRPr="00915270">
        <w:rPr>
          <w:color w:val="000000"/>
          <w:sz w:val="21"/>
          <w:szCs w:val="21"/>
        </w:rPr>
        <w:t>This content can be found at</w:t>
      </w:r>
    </w:p>
    <w:p w14:paraId="6A681CE7" w14:textId="77777777" w:rsidR="00715758" w:rsidRDefault="00180653">
      <w:pPr>
        <w:pStyle w:val="CommentText"/>
        <w:rPr>
          <w:color w:val="000000"/>
          <w:sz w:val="21"/>
          <w:szCs w:val="21"/>
        </w:rPr>
      </w:pPr>
      <w:hyperlink r:id="rId1" w:tgtFrame="_self" w:tooltip="Click the left mouse button to see the results with shingles highlighted in the " w:history="1">
        <w:r w:rsidR="00715758">
          <w:rPr>
            <w:rStyle w:val="Hyperlink"/>
            <w:sz w:val="21"/>
            <w:szCs w:val="21"/>
          </w:rPr>
          <w:t>https://www.codeproject.com/Articles/1080526/Top-Continuous-Integration-Tools-edition</w:t>
        </w:r>
      </w:hyperlink>
    </w:p>
    <w:p w14:paraId="3729B90A" w14:textId="77777777" w:rsidR="00915270" w:rsidRDefault="00915270">
      <w:pPr>
        <w:pStyle w:val="CommentText"/>
      </w:pPr>
      <w:r w:rsidRPr="00915270">
        <w:t>Please remove/rephrase this completely.</w:t>
      </w:r>
    </w:p>
  </w:comment>
  <w:comment w:id="41" w:author="Abhishek Jadhav" w:date="2017-10-25T20:00:00Z" w:initials="AJ">
    <w:p w14:paraId="56AC766B" w14:textId="77777777" w:rsidR="00915270" w:rsidRDefault="00715758">
      <w:pPr>
        <w:pStyle w:val="CommentText"/>
        <w:rPr>
          <w:color w:val="000000"/>
          <w:sz w:val="21"/>
          <w:szCs w:val="21"/>
        </w:rPr>
      </w:pPr>
      <w:r>
        <w:rPr>
          <w:rStyle w:val="CommentReference"/>
        </w:rPr>
        <w:annotationRef/>
      </w:r>
      <w:r w:rsidR="00915270" w:rsidRPr="00915270">
        <w:rPr>
          <w:color w:val="000000"/>
          <w:sz w:val="21"/>
          <w:szCs w:val="21"/>
        </w:rPr>
        <w:t>This content can be found at</w:t>
      </w:r>
    </w:p>
    <w:p w14:paraId="3147D325" w14:textId="77777777" w:rsidR="00715758" w:rsidRDefault="00180653">
      <w:pPr>
        <w:pStyle w:val="CommentText"/>
        <w:rPr>
          <w:color w:val="000000"/>
          <w:sz w:val="21"/>
          <w:szCs w:val="21"/>
        </w:rPr>
      </w:pPr>
      <w:hyperlink r:id="rId2" w:tgtFrame="_self" w:tooltip="Click the left mouse button to see the results with shingles highlighted in the " w:history="1">
        <w:r w:rsidR="00715758">
          <w:rPr>
            <w:rStyle w:val="Hyperlink"/>
            <w:sz w:val="21"/>
            <w:szCs w:val="21"/>
          </w:rPr>
          <w:t>https://stackify.com/top-continuous-integration-tools/</w:t>
        </w:r>
      </w:hyperlink>
    </w:p>
    <w:p w14:paraId="2B7BF7FA" w14:textId="77777777" w:rsidR="00915270" w:rsidRDefault="00915270">
      <w:pPr>
        <w:pStyle w:val="CommentText"/>
      </w:pPr>
      <w:r w:rsidRPr="00915270">
        <w:t>Please remove/rephrase this completely.</w:t>
      </w:r>
      <w:r>
        <w:t xml:space="preserve"> You can provide the URL of the site where this content is found as reference.</w:t>
      </w:r>
    </w:p>
  </w:comment>
  <w:comment w:id="110" w:author="Abhishek Jadhav" w:date="2017-10-25T20:00:00Z" w:initials="AJ">
    <w:p w14:paraId="4DE4FAE0" w14:textId="77777777" w:rsidR="00915270" w:rsidRDefault="00715758" w:rsidP="00915270">
      <w:pPr>
        <w:pStyle w:val="CommentText"/>
        <w:rPr>
          <w:color w:val="000000"/>
          <w:sz w:val="21"/>
          <w:szCs w:val="21"/>
        </w:rPr>
      </w:pPr>
      <w:r>
        <w:rPr>
          <w:rStyle w:val="CommentReference"/>
        </w:rPr>
        <w:annotationRef/>
      </w:r>
      <w:r w:rsidR="00915270" w:rsidRPr="00915270">
        <w:rPr>
          <w:color w:val="000000"/>
          <w:sz w:val="21"/>
          <w:szCs w:val="21"/>
        </w:rPr>
        <w:t>This content can be found at</w:t>
      </w:r>
    </w:p>
    <w:p w14:paraId="64794109" w14:textId="77777777" w:rsidR="00715758" w:rsidRDefault="00180653">
      <w:pPr>
        <w:pStyle w:val="CommentText"/>
        <w:rPr>
          <w:color w:val="000000"/>
          <w:sz w:val="21"/>
          <w:szCs w:val="21"/>
        </w:rPr>
      </w:pPr>
      <w:hyperlink r:id="rId3" w:tgtFrame="_self" w:tooltip="Click the left mouse button to see the results with shingles highlighted in the " w:history="1">
        <w:r w:rsidR="00715758">
          <w:rPr>
            <w:rStyle w:val="Hyperlink"/>
            <w:sz w:val="21"/>
            <w:szCs w:val="21"/>
          </w:rPr>
          <w:t>https://stackify.com/top-continuous-integration-tools/</w:t>
        </w:r>
      </w:hyperlink>
    </w:p>
    <w:p w14:paraId="1AC0D20F" w14:textId="77777777" w:rsidR="00915270" w:rsidRDefault="00915270">
      <w:pPr>
        <w:pStyle w:val="CommentText"/>
      </w:pPr>
      <w:r w:rsidRPr="00915270">
        <w:t>Please remove/rephrase this completely.</w:t>
      </w:r>
    </w:p>
  </w:comment>
  <w:comment w:id="148" w:author="Abhishek Jadhav" w:date="2017-10-25T20:01:00Z" w:initials="AJ">
    <w:p w14:paraId="7247507A"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This content can be found at</w:t>
      </w:r>
    </w:p>
    <w:p w14:paraId="34E76004" w14:textId="77777777" w:rsidR="00715758" w:rsidRDefault="00180653">
      <w:pPr>
        <w:pStyle w:val="CommentText"/>
        <w:rPr>
          <w:color w:val="000000"/>
          <w:sz w:val="21"/>
          <w:szCs w:val="21"/>
        </w:rPr>
      </w:pPr>
      <w:hyperlink r:id="rId4" w:tgtFrame="_self" w:tooltip="Click the left mouse button to see the results with shingles highlighted in the " w:history="1">
        <w:r w:rsidR="00715758">
          <w:rPr>
            <w:rStyle w:val="Hyperlink"/>
            <w:sz w:val="21"/>
            <w:szCs w:val="21"/>
          </w:rPr>
          <w:t>https://stackify.com/top-continuous-integration-tools/</w:t>
        </w:r>
      </w:hyperlink>
    </w:p>
    <w:p w14:paraId="2B5B517F" w14:textId="77777777" w:rsidR="00C21CAD" w:rsidRDefault="00C21CAD">
      <w:pPr>
        <w:pStyle w:val="CommentText"/>
      </w:pPr>
      <w:r w:rsidRPr="00C21CAD">
        <w:t>Please remove/rephrase this completely.</w:t>
      </w:r>
    </w:p>
  </w:comment>
  <w:comment w:id="184" w:author="Abhishek Jadhav" w:date="2017-10-25T20:01:00Z" w:initials="AJ">
    <w:p w14:paraId="69523905"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This content can be found at</w:t>
      </w:r>
    </w:p>
    <w:p w14:paraId="12626463" w14:textId="77777777" w:rsidR="00715758" w:rsidRDefault="00180653">
      <w:pPr>
        <w:pStyle w:val="CommentText"/>
        <w:rPr>
          <w:color w:val="000000"/>
          <w:sz w:val="21"/>
          <w:szCs w:val="21"/>
        </w:rPr>
      </w:pPr>
      <w:hyperlink r:id="rId5" w:tgtFrame="_self" w:tooltip="Click the left mouse button to see the results with shingles highlighted in the " w:history="1">
        <w:r w:rsidR="00715758">
          <w:rPr>
            <w:rStyle w:val="Hyperlink"/>
            <w:sz w:val="21"/>
            <w:szCs w:val="21"/>
          </w:rPr>
          <w:t>https://stackify.com/top-continuous-integration-tools/</w:t>
        </w:r>
      </w:hyperlink>
    </w:p>
    <w:p w14:paraId="63B1EF32" w14:textId="77777777" w:rsidR="00C21CAD" w:rsidRDefault="00C21CAD">
      <w:pPr>
        <w:pStyle w:val="CommentText"/>
      </w:pPr>
      <w:r w:rsidRPr="00C21CAD">
        <w:t>Please remove/rephrase this completely.</w:t>
      </w:r>
    </w:p>
  </w:comment>
  <w:comment w:id="197" w:author="Abhishek Jadhav" w:date="2017-10-25T20:03:00Z" w:initials="AJ">
    <w:p w14:paraId="3C324B13"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 xml:space="preserve">This content can be found at </w:t>
      </w:r>
    </w:p>
    <w:p w14:paraId="7076DFAE" w14:textId="77777777" w:rsidR="00C21CAD" w:rsidRDefault="00180653">
      <w:pPr>
        <w:pStyle w:val="CommentText"/>
        <w:rPr>
          <w:color w:val="000000"/>
          <w:sz w:val="21"/>
          <w:szCs w:val="21"/>
        </w:rPr>
      </w:pPr>
      <w:hyperlink r:id="rId6" w:tgtFrame="_self" w:tooltip="Click the left mouse button to see the results with shingles highlighted in the " w:history="1">
        <w:r w:rsidR="00715758">
          <w:rPr>
            <w:rStyle w:val="Hyperlink"/>
            <w:sz w:val="21"/>
            <w:szCs w:val="21"/>
          </w:rPr>
          <w:t>https://developer.xamarin.com/guides/cross-platform/ci/teamcity/</w:t>
        </w:r>
      </w:hyperlink>
    </w:p>
    <w:p w14:paraId="1B7016DE" w14:textId="77777777" w:rsidR="00C21CAD" w:rsidRPr="00C21CAD" w:rsidRDefault="00C21CAD">
      <w:pPr>
        <w:pStyle w:val="CommentText"/>
        <w:rPr>
          <w:color w:val="000000"/>
          <w:sz w:val="21"/>
          <w:szCs w:val="21"/>
        </w:rPr>
      </w:pPr>
      <w:r w:rsidRPr="00C21CAD">
        <w:rPr>
          <w:color w:val="000000"/>
          <w:sz w:val="21"/>
          <w:szCs w:val="21"/>
        </w:rPr>
        <w:t>Please remove/rephrase this completely.</w:t>
      </w:r>
    </w:p>
  </w:comment>
  <w:comment w:id="264" w:author="Abhishek Jadhav" w:date="2017-10-25T20:04:00Z" w:initials="AJ">
    <w:p w14:paraId="3629F17B" w14:textId="77777777" w:rsidR="00715758" w:rsidRDefault="00715758">
      <w:pPr>
        <w:pStyle w:val="CommentText"/>
      </w:pPr>
      <w:r>
        <w:rPr>
          <w:rStyle w:val="CommentReference"/>
        </w:rPr>
        <w:annotationRef/>
      </w:r>
      <w:r w:rsidR="00C21CAD">
        <w:t>Please mention the name of the chapter as well.</w:t>
      </w:r>
    </w:p>
  </w:comment>
  <w:comment w:id="281" w:author="Abhishek Jadhav" w:date="2017-10-25T20:09:00Z" w:initials="AJ">
    <w:p w14:paraId="0221C352"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 xml:space="preserve">This content can be found at </w:t>
      </w:r>
    </w:p>
    <w:p w14:paraId="644EC6C7" w14:textId="77777777" w:rsidR="00715758" w:rsidRDefault="00180653">
      <w:pPr>
        <w:pStyle w:val="CommentText"/>
        <w:rPr>
          <w:color w:val="000000"/>
          <w:sz w:val="21"/>
          <w:szCs w:val="21"/>
        </w:rPr>
      </w:pPr>
      <w:hyperlink r:id="rId7" w:tgtFrame="_self" w:tooltip="Click the left mouse button to see the results with shingles highlighted in the " w:history="1">
        <w:r w:rsidR="00715758">
          <w:rPr>
            <w:rStyle w:val="Hyperlink"/>
            <w:sz w:val="21"/>
            <w:szCs w:val="21"/>
          </w:rPr>
          <w:t>https://msdn.microsoft.com/en-US/library/mt683786.aspx</w:t>
        </w:r>
      </w:hyperlink>
    </w:p>
    <w:p w14:paraId="3D2C9DA8" w14:textId="77777777" w:rsidR="00C21CAD" w:rsidRDefault="00C21CAD">
      <w:pPr>
        <w:pStyle w:val="CommentText"/>
      </w:pPr>
      <w:r w:rsidRPr="00C21CAD">
        <w:t>Please remove/rephrase this completely.</w:t>
      </w:r>
    </w:p>
  </w:comment>
  <w:comment w:id="313" w:author="Abhishek Jadhav" w:date="2017-10-25T20:10:00Z" w:initials="AJ">
    <w:p w14:paraId="73A90CF2" w14:textId="77777777" w:rsidR="00C21CAD" w:rsidRDefault="00715758">
      <w:pPr>
        <w:pStyle w:val="CommentText"/>
        <w:rPr>
          <w:color w:val="000000"/>
          <w:sz w:val="21"/>
          <w:szCs w:val="21"/>
        </w:rPr>
      </w:pPr>
      <w:r>
        <w:rPr>
          <w:rStyle w:val="CommentReference"/>
        </w:rPr>
        <w:annotationRef/>
      </w:r>
      <w:r w:rsidR="00C21CAD" w:rsidRPr="00C21CAD">
        <w:rPr>
          <w:color w:val="000000"/>
          <w:sz w:val="21"/>
          <w:szCs w:val="21"/>
        </w:rPr>
        <w:t xml:space="preserve">This content can be found at </w:t>
      </w:r>
    </w:p>
    <w:p w14:paraId="376294BA" w14:textId="77777777" w:rsidR="00715758" w:rsidRDefault="00180653">
      <w:pPr>
        <w:pStyle w:val="CommentText"/>
        <w:rPr>
          <w:color w:val="000000"/>
          <w:sz w:val="21"/>
          <w:szCs w:val="21"/>
        </w:rPr>
      </w:pPr>
      <w:hyperlink r:id="rId8" w:tgtFrame="_self" w:tooltip="Click the left mouse button to see the results with shingles highlighted in the " w:history="1">
        <w:r w:rsidR="00715758">
          <w:rPr>
            <w:rStyle w:val="Hyperlink"/>
            <w:sz w:val="21"/>
            <w:szCs w:val="21"/>
          </w:rPr>
          <w:t>https://developer.xamarin.com/guides/cross-platform/ci/teamcity/</w:t>
        </w:r>
      </w:hyperlink>
    </w:p>
    <w:p w14:paraId="5BF0844D" w14:textId="77777777" w:rsidR="00C21CAD" w:rsidRDefault="00C21CAD">
      <w:pPr>
        <w:pStyle w:val="CommentText"/>
      </w:pPr>
      <w:r w:rsidRPr="00C21CAD">
        <w:t>Please remove/rephrase this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3F0015" w15:done="0"/>
  <w15:commentEx w15:paraId="26F31D11" w15:done="0"/>
  <w15:commentEx w15:paraId="3729B90A" w15:done="0"/>
  <w15:commentEx w15:paraId="2B7BF7FA" w15:done="0"/>
  <w15:commentEx w15:paraId="1AC0D20F" w15:done="0"/>
  <w15:commentEx w15:paraId="2B5B517F" w15:done="0"/>
  <w15:commentEx w15:paraId="63B1EF32" w15:done="0"/>
  <w15:commentEx w15:paraId="1B7016DE" w15:done="0"/>
  <w15:commentEx w15:paraId="3629F17B" w15:done="0"/>
  <w15:commentEx w15:paraId="3D2C9DA8" w15:done="0"/>
  <w15:commentEx w15:paraId="5BF084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3F0015" w16cid:durableId="1DB1B404"/>
  <w16cid:commentId w16cid:paraId="26F31D11" w16cid:durableId="1DB1B405"/>
  <w16cid:commentId w16cid:paraId="3729B90A" w16cid:durableId="1DB1B406"/>
  <w16cid:commentId w16cid:paraId="2B7BF7FA" w16cid:durableId="1DB1B407"/>
  <w16cid:commentId w16cid:paraId="1AC0D20F" w16cid:durableId="1DB1B408"/>
  <w16cid:commentId w16cid:paraId="2B5B517F" w16cid:durableId="1DB1B409"/>
  <w16cid:commentId w16cid:paraId="63B1EF32" w16cid:durableId="1DB1B40A"/>
  <w16cid:commentId w16cid:paraId="1B7016DE" w16cid:durableId="1DB1B40B"/>
  <w16cid:commentId w16cid:paraId="3629F17B" w16cid:durableId="1DB1B40C"/>
  <w16cid:commentId w16cid:paraId="3D2C9DA8" w16cid:durableId="1DB1B40D"/>
  <w16cid:commentId w16cid:paraId="5BF0844D" w16cid:durableId="1DB1B4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54C74" w14:textId="77777777" w:rsidR="00180653" w:rsidRDefault="00180653" w:rsidP="00497071">
      <w:pPr>
        <w:spacing w:after="0"/>
      </w:pPr>
      <w:r>
        <w:separator/>
      </w:r>
    </w:p>
  </w:endnote>
  <w:endnote w:type="continuationSeparator" w:id="0">
    <w:p w14:paraId="35E32546" w14:textId="77777777" w:rsidR="00180653" w:rsidRDefault="00180653" w:rsidP="00497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FF629" w14:textId="77777777" w:rsidR="00180653" w:rsidRDefault="00180653" w:rsidP="00497071">
      <w:pPr>
        <w:spacing w:after="0"/>
      </w:pPr>
      <w:r>
        <w:separator/>
      </w:r>
    </w:p>
  </w:footnote>
  <w:footnote w:type="continuationSeparator" w:id="0">
    <w:p w14:paraId="1C947DA1" w14:textId="77777777" w:rsidR="00180653" w:rsidRDefault="00180653" w:rsidP="004970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95F"/>
    <w:multiLevelType w:val="multilevel"/>
    <w:tmpl w:val="A284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15:restartNumberingAfterBreak="0">
    <w:nsid w:val="091B7299"/>
    <w:multiLevelType w:val="hybridMultilevel"/>
    <w:tmpl w:val="5AD2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95964"/>
    <w:multiLevelType w:val="multilevel"/>
    <w:tmpl w:val="441C3358"/>
    <w:numStyleLink w:val="RomanNumberedBullet"/>
  </w:abstractNum>
  <w:abstractNum w:abstractNumId="4" w15:restartNumberingAfterBreak="0">
    <w:nsid w:val="15226A52"/>
    <w:multiLevelType w:val="hybridMultilevel"/>
    <w:tmpl w:val="1F4E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3DB8"/>
    <w:multiLevelType w:val="hybridMultilevel"/>
    <w:tmpl w:val="FB5E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1AC11356"/>
    <w:multiLevelType w:val="hybridMultilevel"/>
    <w:tmpl w:val="2100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00752E"/>
    <w:multiLevelType w:val="multilevel"/>
    <w:tmpl w:val="4BAE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E1188"/>
    <w:multiLevelType w:val="multilevel"/>
    <w:tmpl w:val="76DA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162A6"/>
    <w:multiLevelType w:val="hybridMultilevel"/>
    <w:tmpl w:val="77B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6711F"/>
    <w:multiLevelType w:val="multilevel"/>
    <w:tmpl w:val="0AF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538FA"/>
    <w:multiLevelType w:val="hybridMultilevel"/>
    <w:tmpl w:val="145A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906722"/>
    <w:multiLevelType w:val="hybridMultilevel"/>
    <w:tmpl w:val="CB4E0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07C77"/>
    <w:multiLevelType w:val="hybridMultilevel"/>
    <w:tmpl w:val="36AE0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7" w15:restartNumberingAfterBreak="0">
    <w:nsid w:val="34B01141"/>
    <w:multiLevelType w:val="multilevel"/>
    <w:tmpl w:val="D91A43F4"/>
    <w:numStyleLink w:val="NumberedBulletWithinBullet"/>
  </w:abstractNum>
  <w:abstractNum w:abstractNumId="18" w15:restartNumberingAfterBreak="0">
    <w:nsid w:val="356F0ED6"/>
    <w:multiLevelType w:val="hybridMultilevel"/>
    <w:tmpl w:val="66A8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0534A"/>
    <w:multiLevelType w:val="multilevel"/>
    <w:tmpl w:val="139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42745"/>
    <w:multiLevelType w:val="hybridMultilevel"/>
    <w:tmpl w:val="9386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96E40"/>
    <w:multiLevelType w:val="multilevel"/>
    <w:tmpl w:val="365CCBF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2" w15:restartNumberingAfterBreak="0">
    <w:nsid w:val="507E4B12"/>
    <w:multiLevelType w:val="multilevel"/>
    <w:tmpl w:val="91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C0895"/>
    <w:multiLevelType w:val="multilevel"/>
    <w:tmpl w:val="CF62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C67BD4"/>
    <w:multiLevelType w:val="hybridMultilevel"/>
    <w:tmpl w:val="35A8B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B13BC"/>
    <w:multiLevelType w:val="hybridMultilevel"/>
    <w:tmpl w:val="A3E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0D327C"/>
    <w:multiLevelType w:val="multilevel"/>
    <w:tmpl w:val="D83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8" w15:restartNumberingAfterBreak="0">
    <w:nsid w:val="71B20A2D"/>
    <w:multiLevelType w:val="hybridMultilevel"/>
    <w:tmpl w:val="7072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A5B5C"/>
    <w:multiLevelType w:val="hybridMultilevel"/>
    <w:tmpl w:val="D4AA20F4"/>
    <w:lvl w:ilvl="0" w:tplc="92A0A48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C150C20"/>
    <w:multiLevelType w:val="multilevel"/>
    <w:tmpl w:val="9B2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E538D3"/>
    <w:multiLevelType w:val="hybridMultilevel"/>
    <w:tmpl w:val="C5587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9"/>
  </w:num>
  <w:num w:numId="4">
    <w:abstractNumId w:val="0"/>
  </w:num>
  <w:num w:numId="5">
    <w:abstractNumId w:val="8"/>
  </w:num>
  <w:num w:numId="6">
    <w:abstractNumId w:val="22"/>
  </w:num>
  <w:num w:numId="7">
    <w:abstractNumId w:val="11"/>
  </w:num>
  <w:num w:numId="8">
    <w:abstractNumId w:val="31"/>
  </w:num>
  <w:num w:numId="9">
    <w:abstractNumId w:val="30"/>
  </w:num>
  <w:num w:numId="10">
    <w:abstractNumId w:val="20"/>
  </w:num>
  <w:num w:numId="11">
    <w:abstractNumId w:val="28"/>
  </w:num>
  <w:num w:numId="12">
    <w:abstractNumId w:val="26"/>
  </w:num>
  <w:num w:numId="13">
    <w:abstractNumId w:val="9"/>
  </w:num>
  <w:num w:numId="14">
    <w:abstractNumId w:val="23"/>
  </w:num>
  <w:num w:numId="15">
    <w:abstractNumId w:val="18"/>
  </w:num>
  <w:num w:numId="16">
    <w:abstractNumId w:val="14"/>
  </w:num>
  <w:num w:numId="17">
    <w:abstractNumId w:val="24"/>
  </w:num>
  <w:num w:numId="18">
    <w:abstractNumId w:val="10"/>
  </w:num>
  <w:num w:numId="19">
    <w:abstractNumId w:val="13"/>
  </w:num>
  <w:num w:numId="20">
    <w:abstractNumId w:val="29"/>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7"/>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num>
  <w:num w:numId="33">
    <w:abstractNumId w:val="21"/>
  </w:num>
  <w:num w:numId="34">
    <w:abstractNumId w:val="27"/>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25"/>
  </w:num>
  <w:num w:numId="45">
    <w:abstractNumId w:val="4"/>
  </w:num>
  <w:num w:numId="46">
    <w:abstractNumId w:val="5"/>
  </w:num>
  <w:num w:numId="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hin Tak">
    <w15:presenceInfo w15:providerId="None" w15:userId="Rohin Ta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5CE"/>
    <w:rsid w:val="00001791"/>
    <w:rsid w:val="000074E9"/>
    <w:rsid w:val="00010132"/>
    <w:rsid w:val="00015FBA"/>
    <w:rsid w:val="00016006"/>
    <w:rsid w:val="00016DE8"/>
    <w:rsid w:val="0002065A"/>
    <w:rsid w:val="0002600D"/>
    <w:rsid w:val="00036673"/>
    <w:rsid w:val="000370E5"/>
    <w:rsid w:val="000425BC"/>
    <w:rsid w:val="00051398"/>
    <w:rsid w:val="0006145E"/>
    <w:rsid w:val="000618AE"/>
    <w:rsid w:val="0006321D"/>
    <w:rsid w:val="000641AB"/>
    <w:rsid w:val="00066F8C"/>
    <w:rsid w:val="000676D3"/>
    <w:rsid w:val="00071E71"/>
    <w:rsid w:val="000761D6"/>
    <w:rsid w:val="000816E0"/>
    <w:rsid w:val="000823C9"/>
    <w:rsid w:val="00083FA8"/>
    <w:rsid w:val="00091054"/>
    <w:rsid w:val="000A375C"/>
    <w:rsid w:val="000A47C0"/>
    <w:rsid w:val="000B162C"/>
    <w:rsid w:val="000B16C1"/>
    <w:rsid w:val="000B4B89"/>
    <w:rsid w:val="000B5DEF"/>
    <w:rsid w:val="000C54F0"/>
    <w:rsid w:val="000D4D82"/>
    <w:rsid w:val="000D6111"/>
    <w:rsid w:val="000D6836"/>
    <w:rsid w:val="000D7432"/>
    <w:rsid w:val="000D7AD4"/>
    <w:rsid w:val="000E340E"/>
    <w:rsid w:val="000E35E2"/>
    <w:rsid w:val="000E5025"/>
    <w:rsid w:val="000E730A"/>
    <w:rsid w:val="000E77A5"/>
    <w:rsid w:val="000F3015"/>
    <w:rsid w:val="000F32E8"/>
    <w:rsid w:val="001014E5"/>
    <w:rsid w:val="00107050"/>
    <w:rsid w:val="00116FF7"/>
    <w:rsid w:val="0012014F"/>
    <w:rsid w:val="00120330"/>
    <w:rsid w:val="00120B13"/>
    <w:rsid w:val="00121FFB"/>
    <w:rsid w:val="0012539E"/>
    <w:rsid w:val="00127740"/>
    <w:rsid w:val="00131DB2"/>
    <w:rsid w:val="00135D91"/>
    <w:rsid w:val="001365C7"/>
    <w:rsid w:val="00142474"/>
    <w:rsid w:val="00146C77"/>
    <w:rsid w:val="001600B4"/>
    <w:rsid w:val="00166B42"/>
    <w:rsid w:val="001716D0"/>
    <w:rsid w:val="00173798"/>
    <w:rsid w:val="00180653"/>
    <w:rsid w:val="00183641"/>
    <w:rsid w:val="001961F3"/>
    <w:rsid w:val="00197C8C"/>
    <w:rsid w:val="001A7397"/>
    <w:rsid w:val="001B2CE2"/>
    <w:rsid w:val="001B390E"/>
    <w:rsid w:val="001B60C9"/>
    <w:rsid w:val="001B7C98"/>
    <w:rsid w:val="001C0275"/>
    <w:rsid w:val="001C05F4"/>
    <w:rsid w:val="001C5A08"/>
    <w:rsid w:val="001C7AC6"/>
    <w:rsid w:val="001D04B1"/>
    <w:rsid w:val="001D2419"/>
    <w:rsid w:val="001D548F"/>
    <w:rsid w:val="001E017C"/>
    <w:rsid w:val="001E3871"/>
    <w:rsid w:val="001E4754"/>
    <w:rsid w:val="001E6765"/>
    <w:rsid w:val="001E6EDD"/>
    <w:rsid w:val="001E7DCC"/>
    <w:rsid w:val="001F21B8"/>
    <w:rsid w:val="001F28D6"/>
    <w:rsid w:val="001F5B24"/>
    <w:rsid w:val="001F669B"/>
    <w:rsid w:val="002010FD"/>
    <w:rsid w:val="002029CE"/>
    <w:rsid w:val="00204A2E"/>
    <w:rsid w:val="00205649"/>
    <w:rsid w:val="00207306"/>
    <w:rsid w:val="00214D71"/>
    <w:rsid w:val="00217604"/>
    <w:rsid w:val="002227D4"/>
    <w:rsid w:val="00237935"/>
    <w:rsid w:val="00246D81"/>
    <w:rsid w:val="0025241E"/>
    <w:rsid w:val="0025574E"/>
    <w:rsid w:val="00260777"/>
    <w:rsid w:val="00260879"/>
    <w:rsid w:val="00261175"/>
    <w:rsid w:val="00263C81"/>
    <w:rsid w:val="00270B33"/>
    <w:rsid w:val="00272FEF"/>
    <w:rsid w:val="00274A14"/>
    <w:rsid w:val="00277657"/>
    <w:rsid w:val="00284F82"/>
    <w:rsid w:val="0029653C"/>
    <w:rsid w:val="002971BE"/>
    <w:rsid w:val="002A1BFC"/>
    <w:rsid w:val="002B02C5"/>
    <w:rsid w:val="002B327B"/>
    <w:rsid w:val="002B3D32"/>
    <w:rsid w:val="002B425B"/>
    <w:rsid w:val="002B4C52"/>
    <w:rsid w:val="002B572B"/>
    <w:rsid w:val="002C2ED5"/>
    <w:rsid w:val="002C3FBC"/>
    <w:rsid w:val="002D0708"/>
    <w:rsid w:val="002D5A99"/>
    <w:rsid w:val="002D724A"/>
    <w:rsid w:val="002E4226"/>
    <w:rsid w:val="002F1291"/>
    <w:rsid w:val="002F6B03"/>
    <w:rsid w:val="002F77B5"/>
    <w:rsid w:val="00302ADA"/>
    <w:rsid w:val="00303CC1"/>
    <w:rsid w:val="00303D05"/>
    <w:rsid w:val="003051BA"/>
    <w:rsid w:val="00305254"/>
    <w:rsid w:val="0031021B"/>
    <w:rsid w:val="00317B45"/>
    <w:rsid w:val="00321CEB"/>
    <w:rsid w:val="0032501F"/>
    <w:rsid w:val="003253C7"/>
    <w:rsid w:val="00330787"/>
    <w:rsid w:val="00333F0A"/>
    <w:rsid w:val="00336E5E"/>
    <w:rsid w:val="00362BA9"/>
    <w:rsid w:val="00364AB4"/>
    <w:rsid w:val="00365C25"/>
    <w:rsid w:val="00370E62"/>
    <w:rsid w:val="003717FE"/>
    <w:rsid w:val="003808E8"/>
    <w:rsid w:val="00382477"/>
    <w:rsid w:val="003835DE"/>
    <w:rsid w:val="00383919"/>
    <w:rsid w:val="0038426D"/>
    <w:rsid w:val="00385B72"/>
    <w:rsid w:val="00385E69"/>
    <w:rsid w:val="00387AEC"/>
    <w:rsid w:val="00392A7F"/>
    <w:rsid w:val="00392E2D"/>
    <w:rsid w:val="003934DB"/>
    <w:rsid w:val="00394C45"/>
    <w:rsid w:val="003A6A56"/>
    <w:rsid w:val="003B09A8"/>
    <w:rsid w:val="003B442A"/>
    <w:rsid w:val="003B670A"/>
    <w:rsid w:val="003C0F16"/>
    <w:rsid w:val="003C2D05"/>
    <w:rsid w:val="003C692E"/>
    <w:rsid w:val="003D35F9"/>
    <w:rsid w:val="003D3B27"/>
    <w:rsid w:val="003D597F"/>
    <w:rsid w:val="003E05BD"/>
    <w:rsid w:val="003E3C48"/>
    <w:rsid w:val="003F1B57"/>
    <w:rsid w:val="003F203C"/>
    <w:rsid w:val="003F55A3"/>
    <w:rsid w:val="00406506"/>
    <w:rsid w:val="00406CAA"/>
    <w:rsid w:val="004114B6"/>
    <w:rsid w:val="0041324B"/>
    <w:rsid w:val="00423F86"/>
    <w:rsid w:val="004241DF"/>
    <w:rsid w:val="00432A94"/>
    <w:rsid w:val="00435E0C"/>
    <w:rsid w:val="0043774E"/>
    <w:rsid w:val="00447F34"/>
    <w:rsid w:val="00455C91"/>
    <w:rsid w:val="00463D49"/>
    <w:rsid w:val="004734F2"/>
    <w:rsid w:val="004801FD"/>
    <w:rsid w:val="00486817"/>
    <w:rsid w:val="00494884"/>
    <w:rsid w:val="004963E5"/>
    <w:rsid w:val="00497071"/>
    <w:rsid w:val="004A2ADD"/>
    <w:rsid w:val="004A40DA"/>
    <w:rsid w:val="004A41CC"/>
    <w:rsid w:val="004A7F59"/>
    <w:rsid w:val="004B149C"/>
    <w:rsid w:val="004B2FDA"/>
    <w:rsid w:val="004B6266"/>
    <w:rsid w:val="004B71FB"/>
    <w:rsid w:val="004B7F53"/>
    <w:rsid w:val="004C0DB7"/>
    <w:rsid w:val="004C111C"/>
    <w:rsid w:val="004C54F7"/>
    <w:rsid w:val="004C663A"/>
    <w:rsid w:val="004C724A"/>
    <w:rsid w:val="004C7C32"/>
    <w:rsid w:val="004D063F"/>
    <w:rsid w:val="004D1C2E"/>
    <w:rsid w:val="004D437F"/>
    <w:rsid w:val="004D5098"/>
    <w:rsid w:val="004D50EC"/>
    <w:rsid w:val="004D6C2F"/>
    <w:rsid w:val="004D71DD"/>
    <w:rsid w:val="004E0F8E"/>
    <w:rsid w:val="004E26FF"/>
    <w:rsid w:val="004E4A4B"/>
    <w:rsid w:val="004E5B3E"/>
    <w:rsid w:val="004E626A"/>
    <w:rsid w:val="004F5DB1"/>
    <w:rsid w:val="004F6CB1"/>
    <w:rsid w:val="005012C8"/>
    <w:rsid w:val="00502126"/>
    <w:rsid w:val="00504CAB"/>
    <w:rsid w:val="00505864"/>
    <w:rsid w:val="00506141"/>
    <w:rsid w:val="00506DFD"/>
    <w:rsid w:val="00515A73"/>
    <w:rsid w:val="00516E21"/>
    <w:rsid w:val="0052243C"/>
    <w:rsid w:val="00526EB9"/>
    <w:rsid w:val="00530929"/>
    <w:rsid w:val="00532DF9"/>
    <w:rsid w:val="00533B74"/>
    <w:rsid w:val="00540DDF"/>
    <w:rsid w:val="00542412"/>
    <w:rsid w:val="0055278B"/>
    <w:rsid w:val="00553BDE"/>
    <w:rsid w:val="005555E9"/>
    <w:rsid w:val="005558B0"/>
    <w:rsid w:val="00556B46"/>
    <w:rsid w:val="00557D9D"/>
    <w:rsid w:val="00564785"/>
    <w:rsid w:val="00566023"/>
    <w:rsid w:val="005664FC"/>
    <w:rsid w:val="00566A55"/>
    <w:rsid w:val="00567149"/>
    <w:rsid w:val="00567358"/>
    <w:rsid w:val="00570684"/>
    <w:rsid w:val="005725A0"/>
    <w:rsid w:val="005805F7"/>
    <w:rsid w:val="00587587"/>
    <w:rsid w:val="005952E5"/>
    <w:rsid w:val="005A5BDB"/>
    <w:rsid w:val="005A6B5B"/>
    <w:rsid w:val="005A7A3B"/>
    <w:rsid w:val="005B0CC1"/>
    <w:rsid w:val="005B6AA7"/>
    <w:rsid w:val="005B749F"/>
    <w:rsid w:val="005D04D1"/>
    <w:rsid w:val="005D05D7"/>
    <w:rsid w:val="005E29E7"/>
    <w:rsid w:val="005E61AE"/>
    <w:rsid w:val="005E6382"/>
    <w:rsid w:val="005E6682"/>
    <w:rsid w:val="005E6FE6"/>
    <w:rsid w:val="005E7AF8"/>
    <w:rsid w:val="005F0196"/>
    <w:rsid w:val="005F0FDA"/>
    <w:rsid w:val="005F62FF"/>
    <w:rsid w:val="00600CCD"/>
    <w:rsid w:val="006019E7"/>
    <w:rsid w:val="00602C78"/>
    <w:rsid w:val="006036BB"/>
    <w:rsid w:val="00606F07"/>
    <w:rsid w:val="00607BA2"/>
    <w:rsid w:val="00607DBE"/>
    <w:rsid w:val="006112D6"/>
    <w:rsid w:val="006154ED"/>
    <w:rsid w:val="0061644C"/>
    <w:rsid w:val="00625DC9"/>
    <w:rsid w:val="00631245"/>
    <w:rsid w:val="006336DE"/>
    <w:rsid w:val="0063728B"/>
    <w:rsid w:val="00637E39"/>
    <w:rsid w:val="00644B54"/>
    <w:rsid w:val="00647635"/>
    <w:rsid w:val="0065046E"/>
    <w:rsid w:val="006516E0"/>
    <w:rsid w:val="00652E71"/>
    <w:rsid w:val="00653DD1"/>
    <w:rsid w:val="00657BFE"/>
    <w:rsid w:val="006608D0"/>
    <w:rsid w:val="0067051F"/>
    <w:rsid w:val="00674315"/>
    <w:rsid w:val="00674E34"/>
    <w:rsid w:val="00680628"/>
    <w:rsid w:val="006820FB"/>
    <w:rsid w:val="00684F84"/>
    <w:rsid w:val="006871C8"/>
    <w:rsid w:val="00690276"/>
    <w:rsid w:val="00693102"/>
    <w:rsid w:val="006946D4"/>
    <w:rsid w:val="0069635D"/>
    <w:rsid w:val="00697CCD"/>
    <w:rsid w:val="006A3D86"/>
    <w:rsid w:val="006A4271"/>
    <w:rsid w:val="006A52C1"/>
    <w:rsid w:val="006A697D"/>
    <w:rsid w:val="006B398D"/>
    <w:rsid w:val="006B644A"/>
    <w:rsid w:val="006C05EA"/>
    <w:rsid w:val="006C5078"/>
    <w:rsid w:val="006C517A"/>
    <w:rsid w:val="006C676C"/>
    <w:rsid w:val="006D1015"/>
    <w:rsid w:val="006D1A46"/>
    <w:rsid w:val="006E1851"/>
    <w:rsid w:val="006F46D6"/>
    <w:rsid w:val="006F4A5A"/>
    <w:rsid w:val="00700884"/>
    <w:rsid w:val="007131C6"/>
    <w:rsid w:val="00713FB2"/>
    <w:rsid w:val="00714A57"/>
    <w:rsid w:val="00715758"/>
    <w:rsid w:val="007178AC"/>
    <w:rsid w:val="007227B9"/>
    <w:rsid w:val="00723B86"/>
    <w:rsid w:val="00723DFF"/>
    <w:rsid w:val="00723E30"/>
    <w:rsid w:val="00725B22"/>
    <w:rsid w:val="00726088"/>
    <w:rsid w:val="007265C0"/>
    <w:rsid w:val="00726AAA"/>
    <w:rsid w:val="00726E3F"/>
    <w:rsid w:val="00734995"/>
    <w:rsid w:val="007353C1"/>
    <w:rsid w:val="007356EE"/>
    <w:rsid w:val="00737FFE"/>
    <w:rsid w:val="007403CB"/>
    <w:rsid w:val="00742490"/>
    <w:rsid w:val="00743C20"/>
    <w:rsid w:val="0074451B"/>
    <w:rsid w:val="00747D27"/>
    <w:rsid w:val="00750E30"/>
    <w:rsid w:val="00752FAE"/>
    <w:rsid w:val="00754AE3"/>
    <w:rsid w:val="0075787F"/>
    <w:rsid w:val="00762E3D"/>
    <w:rsid w:val="00766390"/>
    <w:rsid w:val="00775383"/>
    <w:rsid w:val="00777BAE"/>
    <w:rsid w:val="00777EBA"/>
    <w:rsid w:val="00784C39"/>
    <w:rsid w:val="00785339"/>
    <w:rsid w:val="00785FA4"/>
    <w:rsid w:val="007B5D7A"/>
    <w:rsid w:val="007C0690"/>
    <w:rsid w:val="007C2B35"/>
    <w:rsid w:val="007C6842"/>
    <w:rsid w:val="007D1B8B"/>
    <w:rsid w:val="007D20BF"/>
    <w:rsid w:val="007D7C35"/>
    <w:rsid w:val="007D7F0C"/>
    <w:rsid w:val="007E21A3"/>
    <w:rsid w:val="007E3185"/>
    <w:rsid w:val="007F3D05"/>
    <w:rsid w:val="007F6EDA"/>
    <w:rsid w:val="00803F2F"/>
    <w:rsid w:val="008125FF"/>
    <w:rsid w:val="00812A8F"/>
    <w:rsid w:val="00813131"/>
    <w:rsid w:val="00814EE8"/>
    <w:rsid w:val="00821B14"/>
    <w:rsid w:val="00821DBC"/>
    <w:rsid w:val="008223C7"/>
    <w:rsid w:val="00823872"/>
    <w:rsid w:val="00825C04"/>
    <w:rsid w:val="00826456"/>
    <w:rsid w:val="00826AD2"/>
    <w:rsid w:val="0083235B"/>
    <w:rsid w:val="00835491"/>
    <w:rsid w:val="00836ED1"/>
    <w:rsid w:val="008402E6"/>
    <w:rsid w:val="00844605"/>
    <w:rsid w:val="00844CF4"/>
    <w:rsid w:val="0085571F"/>
    <w:rsid w:val="00855E7B"/>
    <w:rsid w:val="00860EFD"/>
    <w:rsid w:val="00863A41"/>
    <w:rsid w:val="00865DC6"/>
    <w:rsid w:val="00866D61"/>
    <w:rsid w:val="008671EE"/>
    <w:rsid w:val="00875DE8"/>
    <w:rsid w:val="00877D91"/>
    <w:rsid w:val="008851DB"/>
    <w:rsid w:val="00886806"/>
    <w:rsid w:val="008918AC"/>
    <w:rsid w:val="00892409"/>
    <w:rsid w:val="008963F2"/>
    <w:rsid w:val="008A0211"/>
    <w:rsid w:val="008A0388"/>
    <w:rsid w:val="008A060A"/>
    <w:rsid w:val="008A0D2A"/>
    <w:rsid w:val="008A69F4"/>
    <w:rsid w:val="008A7C4E"/>
    <w:rsid w:val="008B1BDE"/>
    <w:rsid w:val="008B2A0C"/>
    <w:rsid w:val="008C05EE"/>
    <w:rsid w:val="008C71DE"/>
    <w:rsid w:val="008C7926"/>
    <w:rsid w:val="008E1E60"/>
    <w:rsid w:val="008E4190"/>
    <w:rsid w:val="008E56CC"/>
    <w:rsid w:val="008F1D8D"/>
    <w:rsid w:val="00915270"/>
    <w:rsid w:val="00915623"/>
    <w:rsid w:val="00921614"/>
    <w:rsid w:val="009233DA"/>
    <w:rsid w:val="00923BEC"/>
    <w:rsid w:val="0092453F"/>
    <w:rsid w:val="00924E8D"/>
    <w:rsid w:val="00925203"/>
    <w:rsid w:val="00926966"/>
    <w:rsid w:val="00926DAD"/>
    <w:rsid w:val="009275F8"/>
    <w:rsid w:val="00941810"/>
    <w:rsid w:val="00942618"/>
    <w:rsid w:val="00947555"/>
    <w:rsid w:val="009505CE"/>
    <w:rsid w:val="0095362F"/>
    <w:rsid w:val="00954990"/>
    <w:rsid w:val="00954E27"/>
    <w:rsid w:val="009624FB"/>
    <w:rsid w:val="009632FB"/>
    <w:rsid w:val="00963A9B"/>
    <w:rsid w:val="009743AC"/>
    <w:rsid w:val="009745CC"/>
    <w:rsid w:val="00984EDB"/>
    <w:rsid w:val="0099364B"/>
    <w:rsid w:val="009A64B0"/>
    <w:rsid w:val="009A7B80"/>
    <w:rsid w:val="009A7D65"/>
    <w:rsid w:val="009C1458"/>
    <w:rsid w:val="009C4B15"/>
    <w:rsid w:val="009C6B91"/>
    <w:rsid w:val="009E5C37"/>
    <w:rsid w:val="009F11AF"/>
    <w:rsid w:val="009F49D7"/>
    <w:rsid w:val="00A01F00"/>
    <w:rsid w:val="00A05A94"/>
    <w:rsid w:val="00A1293F"/>
    <w:rsid w:val="00A136B0"/>
    <w:rsid w:val="00A14C36"/>
    <w:rsid w:val="00A15435"/>
    <w:rsid w:val="00A36D0A"/>
    <w:rsid w:val="00A375B2"/>
    <w:rsid w:val="00A40135"/>
    <w:rsid w:val="00A413E3"/>
    <w:rsid w:val="00A509E8"/>
    <w:rsid w:val="00A53036"/>
    <w:rsid w:val="00A8225E"/>
    <w:rsid w:val="00A86C8F"/>
    <w:rsid w:val="00A937D7"/>
    <w:rsid w:val="00AA0737"/>
    <w:rsid w:val="00AA172C"/>
    <w:rsid w:val="00AA2F00"/>
    <w:rsid w:val="00AA370B"/>
    <w:rsid w:val="00AA3C7B"/>
    <w:rsid w:val="00AA6AA7"/>
    <w:rsid w:val="00AC1E73"/>
    <w:rsid w:val="00AD0008"/>
    <w:rsid w:val="00AD3EA4"/>
    <w:rsid w:val="00AE0B63"/>
    <w:rsid w:val="00AE3F5D"/>
    <w:rsid w:val="00AE5DFA"/>
    <w:rsid w:val="00AF5CD3"/>
    <w:rsid w:val="00AF709E"/>
    <w:rsid w:val="00B00808"/>
    <w:rsid w:val="00B077D8"/>
    <w:rsid w:val="00B13B5D"/>
    <w:rsid w:val="00B156F3"/>
    <w:rsid w:val="00B33B32"/>
    <w:rsid w:val="00B3465F"/>
    <w:rsid w:val="00B348B8"/>
    <w:rsid w:val="00B3509C"/>
    <w:rsid w:val="00B37853"/>
    <w:rsid w:val="00B40358"/>
    <w:rsid w:val="00B408AC"/>
    <w:rsid w:val="00B40D62"/>
    <w:rsid w:val="00B437A3"/>
    <w:rsid w:val="00B4657D"/>
    <w:rsid w:val="00B52A82"/>
    <w:rsid w:val="00B5480E"/>
    <w:rsid w:val="00B569DA"/>
    <w:rsid w:val="00B606F7"/>
    <w:rsid w:val="00B60943"/>
    <w:rsid w:val="00B61B7D"/>
    <w:rsid w:val="00B624EC"/>
    <w:rsid w:val="00B66730"/>
    <w:rsid w:val="00B717C3"/>
    <w:rsid w:val="00B725F6"/>
    <w:rsid w:val="00B77D71"/>
    <w:rsid w:val="00B843B3"/>
    <w:rsid w:val="00B84778"/>
    <w:rsid w:val="00B860E2"/>
    <w:rsid w:val="00B92663"/>
    <w:rsid w:val="00B97D69"/>
    <w:rsid w:val="00B97E66"/>
    <w:rsid w:val="00BA00C1"/>
    <w:rsid w:val="00BA0683"/>
    <w:rsid w:val="00BA0BAD"/>
    <w:rsid w:val="00BA645E"/>
    <w:rsid w:val="00BB18F3"/>
    <w:rsid w:val="00BB2C03"/>
    <w:rsid w:val="00BB3716"/>
    <w:rsid w:val="00BB63DB"/>
    <w:rsid w:val="00BB7DA2"/>
    <w:rsid w:val="00BC7755"/>
    <w:rsid w:val="00BD0D50"/>
    <w:rsid w:val="00BD2705"/>
    <w:rsid w:val="00BD3A7F"/>
    <w:rsid w:val="00BD5058"/>
    <w:rsid w:val="00BF0746"/>
    <w:rsid w:val="00C027D8"/>
    <w:rsid w:val="00C03A33"/>
    <w:rsid w:val="00C1747D"/>
    <w:rsid w:val="00C21CAD"/>
    <w:rsid w:val="00C22CF9"/>
    <w:rsid w:val="00C23199"/>
    <w:rsid w:val="00C245CF"/>
    <w:rsid w:val="00C30029"/>
    <w:rsid w:val="00C34A60"/>
    <w:rsid w:val="00C37BFA"/>
    <w:rsid w:val="00C40E8E"/>
    <w:rsid w:val="00C45604"/>
    <w:rsid w:val="00C46785"/>
    <w:rsid w:val="00C47DA6"/>
    <w:rsid w:val="00C509C1"/>
    <w:rsid w:val="00C51068"/>
    <w:rsid w:val="00C54CD1"/>
    <w:rsid w:val="00C5699C"/>
    <w:rsid w:val="00C56B5A"/>
    <w:rsid w:val="00C61031"/>
    <w:rsid w:val="00C64A3A"/>
    <w:rsid w:val="00C67F76"/>
    <w:rsid w:val="00C71CB3"/>
    <w:rsid w:val="00C73BC7"/>
    <w:rsid w:val="00C7530E"/>
    <w:rsid w:val="00C76986"/>
    <w:rsid w:val="00C776A6"/>
    <w:rsid w:val="00C776C6"/>
    <w:rsid w:val="00C91F6C"/>
    <w:rsid w:val="00C94634"/>
    <w:rsid w:val="00C970A9"/>
    <w:rsid w:val="00CA340D"/>
    <w:rsid w:val="00CA5AA3"/>
    <w:rsid w:val="00CB211C"/>
    <w:rsid w:val="00CB6EC6"/>
    <w:rsid w:val="00CC5623"/>
    <w:rsid w:val="00CC6E3E"/>
    <w:rsid w:val="00CD1122"/>
    <w:rsid w:val="00CD2444"/>
    <w:rsid w:val="00CD4F35"/>
    <w:rsid w:val="00CE28DC"/>
    <w:rsid w:val="00CF122F"/>
    <w:rsid w:val="00D00C35"/>
    <w:rsid w:val="00D047FE"/>
    <w:rsid w:val="00D05DD2"/>
    <w:rsid w:val="00D14762"/>
    <w:rsid w:val="00D20C66"/>
    <w:rsid w:val="00D20FD6"/>
    <w:rsid w:val="00D2339E"/>
    <w:rsid w:val="00D26DDD"/>
    <w:rsid w:val="00D2704B"/>
    <w:rsid w:val="00D31093"/>
    <w:rsid w:val="00D3354E"/>
    <w:rsid w:val="00D41C7C"/>
    <w:rsid w:val="00D5392F"/>
    <w:rsid w:val="00D546CA"/>
    <w:rsid w:val="00D61759"/>
    <w:rsid w:val="00D7260B"/>
    <w:rsid w:val="00D72E00"/>
    <w:rsid w:val="00D7593A"/>
    <w:rsid w:val="00D8199C"/>
    <w:rsid w:val="00D822AB"/>
    <w:rsid w:val="00D85553"/>
    <w:rsid w:val="00D97F23"/>
    <w:rsid w:val="00DA1684"/>
    <w:rsid w:val="00DA16FE"/>
    <w:rsid w:val="00DA62AA"/>
    <w:rsid w:val="00DB1E87"/>
    <w:rsid w:val="00DB2FF7"/>
    <w:rsid w:val="00DB59AC"/>
    <w:rsid w:val="00DC0817"/>
    <w:rsid w:val="00DD14EB"/>
    <w:rsid w:val="00DD3DA8"/>
    <w:rsid w:val="00DD4D72"/>
    <w:rsid w:val="00DD60C3"/>
    <w:rsid w:val="00DD78E9"/>
    <w:rsid w:val="00DD7D25"/>
    <w:rsid w:val="00DE318A"/>
    <w:rsid w:val="00DF6F11"/>
    <w:rsid w:val="00DF75C8"/>
    <w:rsid w:val="00E028DC"/>
    <w:rsid w:val="00E0692E"/>
    <w:rsid w:val="00E12652"/>
    <w:rsid w:val="00E20436"/>
    <w:rsid w:val="00E305B3"/>
    <w:rsid w:val="00E351D8"/>
    <w:rsid w:val="00E366CA"/>
    <w:rsid w:val="00E40B54"/>
    <w:rsid w:val="00E411CA"/>
    <w:rsid w:val="00E44076"/>
    <w:rsid w:val="00E44242"/>
    <w:rsid w:val="00E449E9"/>
    <w:rsid w:val="00E46EFD"/>
    <w:rsid w:val="00E47527"/>
    <w:rsid w:val="00E51C63"/>
    <w:rsid w:val="00E51D0E"/>
    <w:rsid w:val="00E521B3"/>
    <w:rsid w:val="00E55D3A"/>
    <w:rsid w:val="00E7054B"/>
    <w:rsid w:val="00E707D7"/>
    <w:rsid w:val="00E739A6"/>
    <w:rsid w:val="00E8506D"/>
    <w:rsid w:val="00E867F5"/>
    <w:rsid w:val="00E873C0"/>
    <w:rsid w:val="00E907B2"/>
    <w:rsid w:val="00E919DF"/>
    <w:rsid w:val="00E91D30"/>
    <w:rsid w:val="00E92372"/>
    <w:rsid w:val="00E92663"/>
    <w:rsid w:val="00E92CFD"/>
    <w:rsid w:val="00E96127"/>
    <w:rsid w:val="00E969C5"/>
    <w:rsid w:val="00EA0BBE"/>
    <w:rsid w:val="00EB592E"/>
    <w:rsid w:val="00EB76B9"/>
    <w:rsid w:val="00EC2D9E"/>
    <w:rsid w:val="00EC4EAE"/>
    <w:rsid w:val="00ED1A26"/>
    <w:rsid w:val="00EF5985"/>
    <w:rsid w:val="00EF6EC5"/>
    <w:rsid w:val="00F00DE0"/>
    <w:rsid w:val="00F06F27"/>
    <w:rsid w:val="00F1397D"/>
    <w:rsid w:val="00F1787D"/>
    <w:rsid w:val="00F17998"/>
    <w:rsid w:val="00F2146A"/>
    <w:rsid w:val="00F27467"/>
    <w:rsid w:val="00F339D8"/>
    <w:rsid w:val="00F42151"/>
    <w:rsid w:val="00F4293D"/>
    <w:rsid w:val="00F46F46"/>
    <w:rsid w:val="00F53499"/>
    <w:rsid w:val="00F53E15"/>
    <w:rsid w:val="00F6238E"/>
    <w:rsid w:val="00F627D0"/>
    <w:rsid w:val="00F6710F"/>
    <w:rsid w:val="00F6724B"/>
    <w:rsid w:val="00F72883"/>
    <w:rsid w:val="00F73EAF"/>
    <w:rsid w:val="00F771FC"/>
    <w:rsid w:val="00F805B9"/>
    <w:rsid w:val="00F80727"/>
    <w:rsid w:val="00F821D4"/>
    <w:rsid w:val="00F83D96"/>
    <w:rsid w:val="00F915F8"/>
    <w:rsid w:val="00F92812"/>
    <w:rsid w:val="00F92B9B"/>
    <w:rsid w:val="00F93041"/>
    <w:rsid w:val="00F9337E"/>
    <w:rsid w:val="00F941E6"/>
    <w:rsid w:val="00F954C6"/>
    <w:rsid w:val="00F962DA"/>
    <w:rsid w:val="00F97D7F"/>
    <w:rsid w:val="00FA6CBE"/>
    <w:rsid w:val="00FA784F"/>
    <w:rsid w:val="00FA7D1B"/>
    <w:rsid w:val="00FB51B6"/>
    <w:rsid w:val="00FC056C"/>
    <w:rsid w:val="00FD5B68"/>
    <w:rsid w:val="00FD7B87"/>
    <w:rsid w:val="00FE030A"/>
    <w:rsid w:val="00FE18DC"/>
    <w:rsid w:val="00FE2E25"/>
    <w:rsid w:val="00FE54F8"/>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A786"/>
  <w15:docId w15:val="{4CAB2FD0-2C89-4181-ACF8-E1F3D022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47DA6"/>
    <w:pPr>
      <w:spacing w:before="60" w:after="60" w:line="240" w:lineRule="auto"/>
    </w:pPr>
    <w:rPr>
      <w:rFonts w:ascii="Arial" w:eastAsia="Times New Roman" w:hAnsi="Arial" w:cs="Arial"/>
      <w:bCs/>
      <w:sz w:val="20"/>
      <w:szCs w:val="24"/>
    </w:rPr>
  </w:style>
  <w:style w:type="paragraph" w:styleId="Heading1">
    <w:name w:val="heading 1"/>
    <w:aliases w:val="Heading 1 [PACKT]"/>
    <w:next w:val="NormalPACKT"/>
    <w:link w:val="Heading1Char"/>
    <w:qFormat/>
    <w:rsid w:val="004D50EC"/>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4D50EC"/>
    <w:pPr>
      <w:keepNext/>
      <w:spacing w:before="320" w:after="60" w:line="240" w:lineRule="auto"/>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link w:val="Heading3Char"/>
    <w:qFormat/>
    <w:rsid w:val="004D50EC"/>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4D50EC"/>
    <w:pPr>
      <w:spacing w:before="160" w:after="6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4D50EC"/>
    <w:pPr>
      <w:spacing w:before="80" w:after="6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4D50EC"/>
    <w:pPr>
      <w:spacing w:before="120"/>
      <w:outlineLvl w:val="5"/>
    </w:pPr>
    <w:rPr>
      <w:rFonts w:cs="Times New Roman"/>
      <w:b w:val="0"/>
      <w:bCs w:val="0"/>
      <w:sz w:val="20"/>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FFE"/>
    <w:pPr>
      <w:ind w:left="720"/>
      <w:contextualSpacing/>
    </w:pPr>
  </w:style>
  <w:style w:type="character" w:styleId="Hyperlink">
    <w:name w:val="Hyperlink"/>
    <w:basedOn w:val="DefaultParagraphFont"/>
    <w:uiPriority w:val="99"/>
    <w:unhideWhenUsed/>
    <w:rsid w:val="00B624EC"/>
    <w:rPr>
      <w:color w:val="0563C1" w:themeColor="hyperlink"/>
      <w:u w:val="single"/>
    </w:rPr>
  </w:style>
  <w:style w:type="character" w:customStyle="1" w:styleId="UnresolvedMention1">
    <w:name w:val="Unresolved Mention1"/>
    <w:basedOn w:val="DefaultParagraphFont"/>
    <w:uiPriority w:val="99"/>
    <w:semiHidden/>
    <w:unhideWhenUsed/>
    <w:rsid w:val="00B624EC"/>
    <w:rPr>
      <w:color w:val="808080"/>
      <w:shd w:val="clear" w:color="auto" w:fill="E6E6E6"/>
    </w:rPr>
  </w:style>
  <w:style w:type="paragraph" w:styleId="Header">
    <w:name w:val="header"/>
    <w:basedOn w:val="Normal"/>
    <w:link w:val="HeaderChar"/>
    <w:uiPriority w:val="99"/>
    <w:unhideWhenUsed/>
    <w:rsid w:val="00497071"/>
    <w:pPr>
      <w:tabs>
        <w:tab w:val="center" w:pos="4680"/>
        <w:tab w:val="right" w:pos="9360"/>
      </w:tabs>
      <w:spacing w:after="0"/>
    </w:pPr>
  </w:style>
  <w:style w:type="character" w:customStyle="1" w:styleId="HeaderChar">
    <w:name w:val="Header Char"/>
    <w:basedOn w:val="DefaultParagraphFont"/>
    <w:link w:val="Header"/>
    <w:uiPriority w:val="99"/>
    <w:rsid w:val="00497071"/>
  </w:style>
  <w:style w:type="paragraph" w:styleId="Footer">
    <w:name w:val="footer"/>
    <w:basedOn w:val="Normal"/>
    <w:link w:val="FooterChar"/>
    <w:rsid w:val="004D50EC"/>
    <w:pPr>
      <w:tabs>
        <w:tab w:val="center" w:pos="4320"/>
        <w:tab w:val="right" w:pos="8640"/>
      </w:tabs>
    </w:pPr>
  </w:style>
  <w:style w:type="character" w:customStyle="1" w:styleId="FooterChar">
    <w:name w:val="Footer Char"/>
    <w:basedOn w:val="DefaultParagraphFont"/>
    <w:link w:val="Footer"/>
    <w:rsid w:val="00497071"/>
    <w:rPr>
      <w:rFonts w:ascii="Arial" w:eastAsia="Times New Roman" w:hAnsi="Arial" w:cs="Arial"/>
      <w:bCs/>
      <w:sz w:val="20"/>
      <w:szCs w:val="24"/>
    </w:rPr>
  </w:style>
  <w:style w:type="character" w:customStyle="1" w:styleId="Heading1Char">
    <w:name w:val="Heading 1 Char"/>
    <w:aliases w:val="Heading 1 [PACKT] Char"/>
    <w:link w:val="Heading1"/>
    <w:rsid w:val="004D50EC"/>
    <w:rPr>
      <w:rFonts w:ascii="Arial" w:eastAsia="Times New Roman" w:hAnsi="Arial" w:cs="Arial"/>
      <w:b/>
      <w:iCs/>
      <w:color w:val="000000"/>
      <w:kern w:val="32"/>
      <w:sz w:val="32"/>
      <w:szCs w:val="32"/>
      <w:lang w:val="en-GB"/>
    </w:rPr>
  </w:style>
  <w:style w:type="character" w:customStyle="1" w:styleId="Heading2Char">
    <w:name w:val="Heading 2 Char"/>
    <w:aliases w:val="Heading 2 [PACKT] Char"/>
    <w:link w:val="Heading2"/>
    <w:rsid w:val="004D50EC"/>
    <w:rPr>
      <w:rFonts w:ascii="Arial" w:eastAsia="Times New Roman" w:hAnsi="Arial" w:cs="Arial"/>
      <w:b/>
      <w:bCs/>
      <w:iCs/>
      <w:color w:val="000000"/>
      <w:sz w:val="28"/>
      <w:szCs w:val="28"/>
      <w:lang w:val="en-GB"/>
    </w:rPr>
  </w:style>
  <w:style w:type="character" w:customStyle="1" w:styleId="Heading3Char">
    <w:name w:val="Heading 3 Char"/>
    <w:aliases w:val="Heading 3 [PACKT] Char"/>
    <w:basedOn w:val="DefaultParagraphFont"/>
    <w:link w:val="Heading3"/>
    <w:rsid w:val="004D50EC"/>
    <w:rPr>
      <w:rFonts w:ascii="Arial" w:eastAsia="Times New Roman" w:hAnsi="Arial" w:cs="Arial"/>
      <w:b/>
      <w:iCs/>
      <w:color w:val="000000"/>
      <w:sz w:val="26"/>
      <w:szCs w:val="26"/>
      <w:lang w:val="en-GB"/>
    </w:rPr>
  </w:style>
  <w:style w:type="character" w:customStyle="1" w:styleId="Heading4Char">
    <w:name w:val="Heading 4 Char"/>
    <w:aliases w:val="Heading 4 [PACKT] Char"/>
    <w:basedOn w:val="DefaultParagraphFont"/>
    <w:link w:val="Heading4"/>
    <w:rsid w:val="004D50EC"/>
    <w:rPr>
      <w:rFonts w:ascii="Arial" w:eastAsia="Times New Roman" w:hAnsi="Arial" w:cs="Arial"/>
      <w:b/>
      <w:iCs/>
      <w:color w:val="000000"/>
      <w:sz w:val="24"/>
      <w:szCs w:val="28"/>
      <w:lang w:val="en-GB"/>
    </w:rPr>
  </w:style>
  <w:style w:type="character" w:customStyle="1" w:styleId="Heading5Char">
    <w:name w:val="Heading 5 Char"/>
    <w:aliases w:val="Heading 5 [PACKT] Char"/>
    <w:basedOn w:val="DefaultParagraphFont"/>
    <w:link w:val="Heading5"/>
    <w:rsid w:val="004D50EC"/>
    <w:rPr>
      <w:rFonts w:ascii="Arial" w:eastAsia="Times New Roman" w:hAnsi="Arial" w:cs="Arial"/>
      <w:b/>
      <w:color w:val="000000"/>
      <w:szCs w:val="26"/>
      <w:lang w:val="en-GB"/>
    </w:rPr>
  </w:style>
  <w:style w:type="character" w:customStyle="1" w:styleId="Heading6Char">
    <w:name w:val="Heading 6 Char"/>
    <w:aliases w:val="Heading 6 [PACKT] Char"/>
    <w:link w:val="Heading6"/>
    <w:rsid w:val="004D50EC"/>
    <w:rPr>
      <w:rFonts w:ascii="Arial" w:eastAsia="Times New Roman" w:hAnsi="Arial" w:cs="Times New Roman"/>
      <w:iCs/>
      <w:color w:val="000000"/>
      <w:sz w:val="20"/>
      <w:lang w:val="en-GB" w:eastAsia="x-none"/>
    </w:rPr>
  </w:style>
  <w:style w:type="paragraph" w:customStyle="1" w:styleId="NormalPACKT">
    <w:name w:val="Normal [PACKT]"/>
    <w:uiPriority w:val="99"/>
    <w:locked/>
    <w:rsid w:val="004D50EC"/>
    <w:pPr>
      <w:spacing w:after="120" w:line="240" w:lineRule="auto"/>
    </w:pPr>
    <w:rPr>
      <w:rFonts w:ascii="Times New Roman" w:eastAsia="Times New Roman" w:hAnsi="Times New Roman" w:cs="Times New Roman"/>
      <w:szCs w:val="24"/>
    </w:rPr>
  </w:style>
  <w:style w:type="character" w:customStyle="1" w:styleId="EmailPACKT">
    <w:name w:val="Email [PACKT]"/>
    <w:uiPriority w:val="99"/>
    <w:qFormat/>
    <w:locked/>
    <w:rsid w:val="004D50EC"/>
    <w:rPr>
      <w:rFonts w:ascii="Lucida Console" w:hAnsi="Lucida Console"/>
      <w:color w:val="FF6600"/>
      <w:sz w:val="19"/>
      <w:szCs w:val="18"/>
    </w:rPr>
  </w:style>
  <w:style w:type="character" w:customStyle="1" w:styleId="URLPACKT">
    <w:name w:val="URL [PACKT]"/>
    <w:uiPriority w:val="99"/>
    <w:rsid w:val="004D50EC"/>
    <w:rPr>
      <w:rFonts w:ascii="Lucida Console" w:hAnsi="Lucida Console"/>
      <w:color w:val="0000FF"/>
      <w:sz w:val="19"/>
      <w:szCs w:val="18"/>
    </w:rPr>
  </w:style>
  <w:style w:type="character" w:customStyle="1" w:styleId="CodeInTextPACKT">
    <w:name w:val="Code In Text [PACKT]"/>
    <w:uiPriority w:val="99"/>
    <w:locked/>
    <w:rsid w:val="004D50EC"/>
    <w:rPr>
      <w:rFonts w:ascii="Lucida Console" w:hAnsi="Lucida Console"/>
      <w:color w:val="747959"/>
      <w:sz w:val="19"/>
      <w:szCs w:val="18"/>
    </w:rPr>
  </w:style>
  <w:style w:type="paragraph" w:customStyle="1" w:styleId="ChapterTitlePACKT">
    <w:name w:val="Chapter Title [PACKT]"/>
    <w:next w:val="NormalPACKT"/>
    <w:uiPriority w:val="99"/>
    <w:locked/>
    <w:rsid w:val="004D50EC"/>
    <w:pPr>
      <w:spacing w:after="840" w:line="240" w:lineRule="auto"/>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4D50EC"/>
    <w:rPr>
      <w:rFonts w:ascii="Times New Roman" w:hAnsi="Times New Roman"/>
      <w:b/>
      <w:color w:val="008000"/>
      <w:sz w:val="22"/>
    </w:rPr>
  </w:style>
  <w:style w:type="character" w:customStyle="1" w:styleId="KeyWordPACKT">
    <w:name w:val="Key Word [PACKT]"/>
    <w:uiPriority w:val="99"/>
    <w:locked/>
    <w:rsid w:val="004D50EC"/>
    <w:rPr>
      <w:b/>
    </w:rPr>
  </w:style>
  <w:style w:type="character" w:customStyle="1" w:styleId="KeyPACKT">
    <w:name w:val="Key [PACKT]"/>
    <w:uiPriority w:val="99"/>
    <w:locked/>
    <w:rsid w:val="004D50EC"/>
    <w:rPr>
      <w:i/>
      <w:color w:val="00CCFF"/>
    </w:rPr>
  </w:style>
  <w:style w:type="character" w:customStyle="1" w:styleId="ChapterrefPACKT">
    <w:name w:val="Chapterref [PACKT]"/>
    <w:uiPriority w:val="99"/>
    <w:locked/>
    <w:rsid w:val="004D50EC"/>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4D50EC"/>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4D50EC"/>
    <w:pPr>
      <w:numPr>
        <w:numId w:val="19"/>
      </w:numPr>
      <w:tabs>
        <w:tab w:val="left" w:pos="360"/>
      </w:tabs>
      <w:suppressAutoHyphens/>
      <w:spacing w:after="60"/>
      <w:ind w:left="720" w:right="360"/>
    </w:pPr>
  </w:style>
  <w:style w:type="paragraph" w:customStyle="1" w:styleId="InformationBoxPACKT">
    <w:name w:val="Information Box [PACKT]"/>
    <w:basedOn w:val="NormalPACKT"/>
    <w:next w:val="NormalPACKT"/>
    <w:uiPriority w:val="99"/>
    <w:qFormat/>
    <w:locked/>
    <w:rsid w:val="004D50EC"/>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locked/>
    <w:rsid w:val="004D50EC"/>
    <w:pPr>
      <w:numPr>
        <w:numId w:val="21"/>
      </w:numPr>
    </w:pPr>
  </w:style>
  <w:style w:type="paragraph" w:customStyle="1" w:styleId="TableColumnHeadingPACKT">
    <w:name w:val="Table Column Heading [PACKT]"/>
    <w:basedOn w:val="NormalPACKT"/>
    <w:uiPriority w:val="99"/>
    <w:rsid w:val="004D50EC"/>
    <w:pPr>
      <w:spacing w:before="60" w:after="60"/>
    </w:pPr>
    <w:rPr>
      <w:rFonts w:cs="Arial"/>
      <w:b/>
      <w:bCs/>
      <w:sz w:val="20"/>
    </w:rPr>
  </w:style>
  <w:style w:type="paragraph" w:customStyle="1" w:styleId="CodeEndPACKT">
    <w:name w:val="Code End [PACKT]"/>
    <w:basedOn w:val="CodePACKT"/>
    <w:next w:val="NormalPACKT"/>
    <w:uiPriority w:val="99"/>
    <w:locked/>
    <w:rsid w:val="004D50EC"/>
    <w:pPr>
      <w:spacing w:after="120"/>
    </w:pPr>
  </w:style>
  <w:style w:type="paragraph" w:customStyle="1" w:styleId="TableColumnContentPACKT">
    <w:name w:val="Table Column Content [PACKT]"/>
    <w:basedOn w:val="TableColumnHeadingPACKT"/>
    <w:uiPriority w:val="99"/>
    <w:rsid w:val="004D50EC"/>
    <w:rPr>
      <w:b w:val="0"/>
    </w:rPr>
  </w:style>
  <w:style w:type="paragraph" w:customStyle="1" w:styleId="CommandLinePACKT">
    <w:name w:val="Command Line [PACKT]"/>
    <w:basedOn w:val="CodePACKT"/>
    <w:uiPriority w:val="99"/>
    <w:qFormat/>
    <w:locked/>
    <w:rsid w:val="004D50EC"/>
    <w:pPr>
      <w:spacing w:after="60"/>
      <w:ind w:left="0"/>
    </w:pPr>
  </w:style>
  <w:style w:type="paragraph" w:customStyle="1" w:styleId="CodeWithinTipPACKT">
    <w:name w:val="Code Within Tip [PACKT]"/>
    <w:uiPriority w:val="99"/>
    <w:qFormat/>
    <w:rsid w:val="004D50EC"/>
    <w:pPr>
      <w:pBdr>
        <w:top w:val="double" w:sz="4" w:space="6" w:color="auto"/>
        <w:bottom w:val="double" w:sz="4" w:space="9" w:color="auto"/>
      </w:pBdr>
      <w:spacing w:after="50" w:line="240" w:lineRule="auto"/>
      <w:ind w:left="720" w:right="720"/>
    </w:pPr>
    <w:rPr>
      <w:rFonts w:ascii="Lucida Console" w:eastAsia="Times New Roman" w:hAnsi="Lucida Console" w:cs="Times New Roman"/>
      <w:sz w:val="19"/>
      <w:szCs w:val="20"/>
    </w:rPr>
  </w:style>
  <w:style w:type="paragraph" w:customStyle="1" w:styleId="ChapterNumberPACKT">
    <w:name w:val="Chapter Number [PACKT]"/>
    <w:next w:val="ChapterTitlePACKT"/>
    <w:locked/>
    <w:rsid w:val="004D50EC"/>
    <w:pPr>
      <w:spacing w:after="0" w:line="240" w:lineRule="auto"/>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uiPriority w:val="99"/>
    <w:locked/>
    <w:rsid w:val="004D50EC"/>
    <w:pPr>
      <w:spacing w:after="120"/>
    </w:pPr>
  </w:style>
  <w:style w:type="paragraph" w:customStyle="1" w:styleId="FigurePACKT">
    <w:name w:val="Figure [PACKT]"/>
    <w:uiPriority w:val="99"/>
    <w:locked/>
    <w:rsid w:val="004D50EC"/>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uiPriority w:val="99"/>
    <w:locked/>
    <w:rsid w:val="004D50EC"/>
    <w:pPr>
      <w:spacing w:after="120"/>
    </w:pPr>
  </w:style>
  <w:style w:type="paragraph" w:customStyle="1" w:styleId="BulletWithinBulletPACKT">
    <w:name w:val="Bullet Within Bullet [PACKT]"/>
    <w:basedOn w:val="BulletPACKT"/>
    <w:uiPriority w:val="99"/>
    <w:locked/>
    <w:rsid w:val="004D50EC"/>
    <w:pPr>
      <w:tabs>
        <w:tab w:val="clear" w:pos="360"/>
      </w:tabs>
      <w:ind w:left="1440" w:right="720"/>
    </w:pPr>
  </w:style>
  <w:style w:type="paragraph" w:customStyle="1" w:styleId="BulletWithinBulletEndPACKT">
    <w:name w:val="Bullet Within Bullet End [PACKT]"/>
    <w:basedOn w:val="BulletWithinBulletPACKT"/>
    <w:uiPriority w:val="99"/>
    <w:locked/>
    <w:rsid w:val="004D50EC"/>
    <w:pPr>
      <w:spacing w:after="120"/>
    </w:pPr>
  </w:style>
  <w:style w:type="paragraph" w:customStyle="1" w:styleId="TipPACKT">
    <w:name w:val="Tip [PACKT]"/>
    <w:basedOn w:val="InformationBoxPACKT"/>
    <w:next w:val="NormalPACKT"/>
    <w:uiPriority w:val="99"/>
    <w:qFormat/>
    <w:rsid w:val="004D50EC"/>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4D50EC"/>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4D50EC"/>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4D50EC"/>
  </w:style>
  <w:style w:type="paragraph" w:customStyle="1" w:styleId="PartTitlePACKT">
    <w:name w:val="Part Title [PACKT]"/>
    <w:basedOn w:val="PartPACKT"/>
    <w:uiPriority w:val="99"/>
    <w:qFormat/>
    <w:rsid w:val="004D50EC"/>
    <w:rPr>
      <w:i/>
      <w:sz w:val="26"/>
      <w:u w:val="none"/>
    </w:rPr>
  </w:style>
  <w:style w:type="paragraph" w:customStyle="1" w:styleId="CommandLineEndPACKT">
    <w:name w:val="Command Line End [PACKT]"/>
    <w:basedOn w:val="CommandLinePACKT"/>
    <w:uiPriority w:val="99"/>
    <w:locked/>
    <w:rsid w:val="004D50EC"/>
    <w:pPr>
      <w:spacing w:after="120"/>
    </w:pPr>
    <w:rPr>
      <w:bCs/>
      <w:noProof/>
      <w:szCs w:val="20"/>
      <w:lang w:eastAsia="en-US"/>
    </w:rPr>
  </w:style>
  <w:style w:type="paragraph" w:customStyle="1" w:styleId="CodeWithinBulletsPACKT">
    <w:name w:val="Code Within Bullets [PACKT]"/>
    <w:basedOn w:val="CodePACKT"/>
    <w:uiPriority w:val="99"/>
    <w:locked/>
    <w:rsid w:val="004D50EC"/>
    <w:pPr>
      <w:ind w:left="1080"/>
    </w:pPr>
    <w:rPr>
      <w:szCs w:val="20"/>
    </w:rPr>
  </w:style>
  <w:style w:type="paragraph" w:customStyle="1" w:styleId="CodeWithinBulletsEndPACKT">
    <w:name w:val="Code Within Bullets End [PACKT]"/>
    <w:basedOn w:val="CodeWithinBulletsPACKT"/>
    <w:uiPriority w:val="99"/>
    <w:locked/>
    <w:rsid w:val="004D50EC"/>
    <w:pPr>
      <w:spacing w:after="120"/>
    </w:pPr>
  </w:style>
  <w:style w:type="paragraph" w:customStyle="1" w:styleId="NumberedBulletWithinBulletPACKT">
    <w:name w:val="Numbered Bullet Within Bullet [PACKT]"/>
    <w:basedOn w:val="BulletWithinBulletPACKT"/>
    <w:uiPriority w:val="99"/>
    <w:locked/>
    <w:rsid w:val="004D50EC"/>
    <w:pPr>
      <w:numPr>
        <w:numId w:val="24"/>
      </w:numPr>
    </w:pPr>
  </w:style>
  <w:style w:type="paragraph" w:customStyle="1" w:styleId="NumberedBulletWithinBulletEndPACKT">
    <w:name w:val="Numbered Bullet Within Bullet End [PACKT]"/>
    <w:basedOn w:val="NumberedBulletWithinBulletPACKT"/>
    <w:uiPriority w:val="99"/>
    <w:locked/>
    <w:rsid w:val="004D50EC"/>
    <w:pPr>
      <w:spacing w:after="120"/>
    </w:pPr>
  </w:style>
  <w:style w:type="paragraph" w:customStyle="1" w:styleId="BulletWithinInformationBoxPACKT">
    <w:name w:val="Bullet Within Information Box [PACKT]"/>
    <w:basedOn w:val="InformationBoxPACKT"/>
    <w:uiPriority w:val="99"/>
    <w:qFormat/>
    <w:locked/>
    <w:rsid w:val="004D50EC"/>
    <w:pPr>
      <w:spacing w:before="0" w:after="20"/>
      <w:ind w:left="1080" w:hanging="360"/>
    </w:pPr>
  </w:style>
  <w:style w:type="paragraph" w:customStyle="1" w:styleId="CodeWithinTipEndPACKT">
    <w:name w:val="Code Within Tip End [PACKT]"/>
    <w:basedOn w:val="CodeWithinTipPACKT"/>
    <w:uiPriority w:val="99"/>
    <w:qFormat/>
    <w:rsid w:val="004D50EC"/>
    <w:pPr>
      <w:spacing w:after="120"/>
    </w:pPr>
  </w:style>
  <w:style w:type="paragraph" w:customStyle="1" w:styleId="CodeWithinInformationBoxPACKT">
    <w:name w:val="Code Within Information Box [PACKT]"/>
    <w:basedOn w:val="CodeWithinTipPACKT"/>
    <w:uiPriority w:val="99"/>
    <w:qFormat/>
    <w:rsid w:val="004D50EC"/>
    <w:pPr>
      <w:pBdr>
        <w:top w:val="single" w:sz="4" w:space="6" w:color="auto"/>
        <w:left w:val="single" w:sz="4" w:space="4" w:color="auto"/>
        <w:bottom w:val="single" w:sz="4" w:space="9" w:color="auto"/>
        <w:right w:val="single" w:sz="4" w:space="4" w:color="auto"/>
      </w:pBdr>
      <w:spacing w:after="20"/>
    </w:pPr>
  </w:style>
  <w:style w:type="character" w:customStyle="1" w:styleId="ItalicsPACKT">
    <w:name w:val="Italics [PACKT]"/>
    <w:uiPriority w:val="99"/>
    <w:locked/>
    <w:rsid w:val="004D50EC"/>
    <w:rPr>
      <w:i/>
      <w:color w:val="FF99CC"/>
    </w:rPr>
  </w:style>
  <w:style w:type="paragraph" w:customStyle="1" w:styleId="QuotePACKT">
    <w:name w:val="Quote [PACKT]"/>
    <w:basedOn w:val="NormalPACKT"/>
    <w:uiPriority w:val="99"/>
    <w:rsid w:val="004D50EC"/>
    <w:pPr>
      <w:shd w:val="clear" w:color="auto" w:fill="FFFF00"/>
      <w:spacing w:before="180" w:after="180"/>
      <w:ind w:left="432" w:right="432"/>
    </w:pPr>
    <w:rPr>
      <w:i/>
    </w:rPr>
  </w:style>
  <w:style w:type="paragraph" w:customStyle="1" w:styleId="LayoutInformationPACKT">
    <w:name w:val="Layout Information [PACKT]"/>
    <w:basedOn w:val="NormalPACKT"/>
    <w:next w:val="NormalPACKT"/>
    <w:rsid w:val="004D50EC"/>
    <w:rPr>
      <w:rFonts w:ascii="Arial" w:hAnsi="Arial"/>
      <w:b/>
      <w:color w:val="FF0000"/>
      <w:sz w:val="28"/>
      <w:szCs w:val="28"/>
    </w:rPr>
  </w:style>
  <w:style w:type="paragraph" w:customStyle="1" w:styleId="IgnorePACKT">
    <w:name w:val="Ignore [PACKT]"/>
    <w:basedOn w:val="FigureWithinTipPACKT"/>
    <w:uiPriority w:val="99"/>
    <w:qFormat/>
    <w:rsid w:val="004D50EC"/>
  </w:style>
  <w:style w:type="paragraph" w:customStyle="1" w:styleId="FigureWithinTipPACKT">
    <w:name w:val="Figure Within Tip [PACKT]"/>
    <w:basedOn w:val="FigureWithinTableContentPACKT"/>
    <w:uiPriority w:val="99"/>
    <w:qFormat/>
    <w:rsid w:val="004D50EC"/>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4D50EC"/>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4D50EC"/>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4D50EC"/>
  </w:style>
  <w:style w:type="paragraph" w:customStyle="1" w:styleId="InformationBoxWithinBulletPACKT">
    <w:name w:val="Information Box Within Bullet [PACKT]"/>
    <w:basedOn w:val="InformationBoxPACKT"/>
    <w:uiPriority w:val="99"/>
    <w:qFormat/>
    <w:rsid w:val="004D50EC"/>
    <w:pPr>
      <w:ind w:left="1080"/>
    </w:pPr>
  </w:style>
  <w:style w:type="paragraph" w:customStyle="1" w:styleId="BulletWithinInformationBoxEndPACKT">
    <w:name w:val="Bullet Within Information Box End [PACKT]"/>
    <w:basedOn w:val="BulletWithinInformationBoxPACKT"/>
    <w:uiPriority w:val="99"/>
    <w:qFormat/>
    <w:rsid w:val="004D50EC"/>
    <w:pPr>
      <w:spacing w:after="60"/>
    </w:pPr>
  </w:style>
  <w:style w:type="paragraph" w:customStyle="1" w:styleId="BulletWithinTipPACKT">
    <w:name w:val="Bullet Within Tip [PACKT]"/>
    <w:basedOn w:val="BulletWithinInformationBoxPACKT"/>
    <w:uiPriority w:val="99"/>
    <w:qFormat/>
    <w:rsid w:val="004D50EC"/>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4D50EC"/>
    <w:pPr>
      <w:spacing w:after="60"/>
    </w:pPr>
  </w:style>
  <w:style w:type="paragraph" w:customStyle="1" w:styleId="CodeWithinInformationBoxEndPACKT">
    <w:name w:val="Code Within Information Box End [PACKT]"/>
    <w:basedOn w:val="CodeWithinInformationBoxPACKT"/>
    <w:qFormat/>
    <w:rsid w:val="004D50EC"/>
    <w:pPr>
      <w:spacing w:before="180" w:after="180"/>
    </w:pPr>
  </w:style>
  <w:style w:type="paragraph" w:customStyle="1" w:styleId="CodeWithinTableColumnContentPACKT">
    <w:name w:val="Code Within Table Column Content [PACKT]"/>
    <w:basedOn w:val="CodeWithinTipEndPACKT"/>
    <w:uiPriority w:val="99"/>
    <w:qFormat/>
    <w:rsid w:val="004D50EC"/>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4D50EC"/>
    <w:pPr>
      <w:spacing w:after="120"/>
    </w:pPr>
  </w:style>
  <w:style w:type="paragraph" w:customStyle="1" w:styleId="CommandLineWithinTipPACKT">
    <w:name w:val="Command Line Within Tip [PACKT]"/>
    <w:basedOn w:val="CommandLinePACKT"/>
    <w:uiPriority w:val="99"/>
    <w:qFormat/>
    <w:rsid w:val="004D50EC"/>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4D50EC"/>
    <w:pPr>
      <w:spacing w:after="120"/>
    </w:pPr>
  </w:style>
  <w:style w:type="paragraph" w:customStyle="1" w:styleId="CommandLineWithinInformationBoxPACKT">
    <w:name w:val="Command Line Within Information Box [PACKT]"/>
    <w:basedOn w:val="CommandLineWithinTipPACKT"/>
    <w:uiPriority w:val="99"/>
    <w:qFormat/>
    <w:rsid w:val="004D50EC"/>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4D50EC"/>
    <w:pPr>
      <w:spacing w:after="120"/>
    </w:pPr>
  </w:style>
  <w:style w:type="paragraph" w:customStyle="1" w:styleId="CommandLineWithinTableColumnContentPACKT">
    <w:name w:val="Command Line Within Table Column Content [PACKT]"/>
    <w:basedOn w:val="CommandLineWithinInformationBoxEndPACKT"/>
    <w:uiPriority w:val="99"/>
    <w:qFormat/>
    <w:rsid w:val="004D50EC"/>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4D50EC"/>
    <w:pPr>
      <w:spacing w:after="120"/>
    </w:pPr>
  </w:style>
  <w:style w:type="paragraph" w:customStyle="1" w:styleId="CommandLineWithinBulletPACKT">
    <w:name w:val="Command Line Within Bullet [PACKT]"/>
    <w:basedOn w:val="CommandLineWithinTableColumnContentEndPACKT"/>
    <w:uiPriority w:val="99"/>
    <w:qFormat/>
    <w:rsid w:val="004D50EC"/>
    <w:pPr>
      <w:ind w:left="720"/>
    </w:pPr>
  </w:style>
  <w:style w:type="paragraph" w:customStyle="1" w:styleId="CommandLineWithinBulletEndPACKT">
    <w:name w:val="Command Line Within Bullet End [PACKT]"/>
    <w:basedOn w:val="CommandLineWithinBulletPACKT"/>
    <w:uiPriority w:val="99"/>
    <w:qFormat/>
    <w:rsid w:val="004D50EC"/>
  </w:style>
  <w:style w:type="paragraph" w:customStyle="1" w:styleId="QuoteWithinBulletPACKT">
    <w:name w:val="Quote Within Bullet [PACKT]"/>
    <w:basedOn w:val="QuotePACKT"/>
    <w:uiPriority w:val="99"/>
    <w:qFormat/>
    <w:rsid w:val="004D50EC"/>
    <w:pPr>
      <w:ind w:left="864" w:right="864"/>
    </w:pPr>
  </w:style>
  <w:style w:type="paragraph" w:customStyle="1" w:styleId="RomanNumberedBulletPACKT">
    <w:name w:val="Roman Numbered Bullet [PACKT]"/>
    <w:basedOn w:val="NumberedBulletPACKT"/>
    <w:uiPriority w:val="99"/>
    <w:qFormat/>
    <w:rsid w:val="004D50EC"/>
    <w:pPr>
      <w:numPr>
        <w:numId w:val="28"/>
      </w:numPr>
      <w:tabs>
        <w:tab w:val="clear" w:pos="360"/>
      </w:tabs>
    </w:pPr>
  </w:style>
  <w:style w:type="paragraph" w:customStyle="1" w:styleId="RomanNumberedBulletEndPACKT">
    <w:name w:val="Roman Numbered Bullet End [PACKT]"/>
    <w:basedOn w:val="RomanNumberedBulletPACKT"/>
    <w:uiPriority w:val="99"/>
    <w:qFormat/>
    <w:rsid w:val="004D50EC"/>
    <w:pPr>
      <w:spacing w:after="120"/>
    </w:pPr>
  </w:style>
  <w:style w:type="character" w:customStyle="1" w:styleId="CodeHighlightedPACKT">
    <w:name w:val="Code Highlighted [PACKT]"/>
    <w:uiPriority w:val="99"/>
    <w:qFormat/>
    <w:rsid w:val="004D50EC"/>
    <w:rPr>
      <w:rFonts w:ascii="Lucida Console" w:hAnsi="Lucida Console"/>
      <w:b/>
      <w:color w:val="747959"/>
      <w:sz w:val="18"/>
      <w:szCs w:val="18"/>
    </w:rPr>
  </w:style>
  <w:style w:type="character" w:customStyle="1" w:styleId="IconPACKT">
    <w:name w:val="Icon [PACKT]"/>
    <w:uiPriority w:val="99"/>
    <w:qFormat/>
    <w:rsid w:val="004D50EC"/>
    <w:rPr>
      <w:rFonts w:ascii="Times New Roman" w:hAnsi="Times New Roman"/>
      <w:noProof/>
      <w:sz w:val="22"/>
    </w:rPr>
  </w:style>
  <w:style w:type="table" w:styleId="TableGrid">
    <w:name w:val="Table Grid"/>
    <w:basedOn w:val="TableNormal"/>
    <w:rsid w:val="004D50EC"/>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PACKT">
    <w:name w:val="Figure Caption [PACKT]"/>
    <w:basedOn w:val="FigurePACKT"/>
    <w:uiPriority w:val="99"/>
    <w:qFormat/>
    <w:rsid w:val="004D50EC"/>
    <w:pPr>
      <w:spacing w:before="0" w:after="120"/>
    </w:pPr>
    <w:rPr>
      <w:rFonts w:ascii="Times New Roman" w:hAnsi="Times New Roman"/>
    </w:rPr>
  </w:style>
  <w:style w:type="paragraph" w:customStyle="1" w:styleId="AlphabeticalBulletPACKT">
    <w:name w:val="Alphabetical Bullet [PACKT]"/>
    <w:basedOn w:val="Normal"/>
    <w:uiPriority w:val="99"/>
    <w:qFormat/>
    <w:rsid w:val="004D50EC"/>
    <w:pPr>
      <w:numPr>
        <w:numId w:val="34"/>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4D50EC"/>
    <w:pPr>
      <w:spacing w:after="120"/>
    </w:pPr>
    <w:rPr>
      <w:bCs/>
    </w:rPr>
  </w:style>
  <w:style w:type="paragraph" w:customStyle="1" w:styleId="PartSectionPACKT">
    <w:name w:val="Part Section [PACKT]"/>
    <w:basedOn w:val="PartTitlePACKT"/>
    <w:uiPriority w:val="99"/>
    <w:qFormat/>
    <w:rsid w:val="004D50EC"/>
    <w:rPr>
      <w:sz w:val="46"/>
    </w:rPr>
  </w:style>
  <w:style w:type="paragraph" w:customStyle="1" w:styleId="BulletWithinTableColumnContentPACKT">
    <w:name w:val="Bullet Within Table Column Content [PACKT]"/>
    <w:basedOn w:val="BulletPACKT"/>
    <w:uiPriority w:val="99"/>
    <w:qFormat/>
    <w:rsid w:val="004D50EC"/>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4D50EC"/>
    <w:pPr>
      <w:spacing w:after="120"/>
    </w:pPr>
  </w:style>
  <w:style w:type="paragraph" w:customStyle="1" w:styleId="PartHeadingPACKT">
    <w:name w:val="Part Heading [PACKT]"/>
    <w:basedOn w:val="ChapterTitlePACKT"/>
    <w:qFormat/>
    <w:rsid w:val="004D50EC"/>
  </w:style>
  <w:style w:type="paragraph" w:styleId="BalloonText">
    <w:name w:val="Balloon Text"/>
    <w:basedOn w:val="Normal"/>
    <w:link w:val="BalloonTextChar"/>
    <w:rsid w:val="004D50EC"/>
    <w:pPr>
      <w:spacing w:before="0" w:after="0"/>
    </w:pPr>
    <w:rPr>
      <w:rFonts w:ascii="Tahoma" w:hAnsi="Tahoma" w:cs="Times New Roman"/>
      <w:sz w:val="16"/>
      <w:szCs w:val="16"/>
      <w:lang w:val="x-none" w:eastAsia="x-none"/>
    </w:rPr>
  </w:style>
  <w:style w:type="character" w:customStyle="1" w:styleId="BalloonTextChar">
    <w:name w:val="Balloon Text Char"/>
    <w:link w:val="BalloonText"/>
    <w:rsid w:val="004D50EC"/>
    <w:rPr>
      <w:rFonts w:ascii="Tahoma" w:eastAsia="Times New Roman" w:hAnsi="Tahoma" w:cs="Times New Roman"/>
      <w:bCs/>
      <w:sz w:val="16"/>
      <w:szCs w:val="16"/>
      <w:lang w:val="x-none" w:eastAsia="x-none"/>
    </w:rPr>
  </w:style>
  <w:style w:type="paragraph" w:customStyle="1" w:styleId="BulletWithoutBulletWithinBulletPACKT">
    <w:name w:val="Bullet Without Bullet Within Bullet [PACKT]"/>
    <w:basedOn w:val="BulletPACKT"/>
    <w:uiPriority w:val="99"/>
    <w:rsid w:val="004D50EC"/>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4D50EC"/>
    <w:pPr>
      <w:spacing w:after="120"/>
    </w:pPr>
  </w:style>
  <w:style w:type="paragraph" w:customStyle="1" w:styleId="BulletWithoutBulletWithinNestedBulletPACKT">
    <w:name w:val="Bullet Without Bullet Within Nested Bullet [PACKT]"/>
    <w:basedOn w:val="BulletWithoutBulletWithinBulletPACKT"/>
    <w:uiPriority w:val="99"/>
    <w:rsid w:val="004D50EC"/>
    <w:pPr>
      <w:ind w:left="1440"/>
    </w:pPr>
  </w:style>
  <w:style w:type="paragraph" w:customStyle="1" w:styleId="BulletWithoutBulletWithinNestedBulletEndPACKT">
    <w:name w:val="Bullet Without Bullet Within Nested Bullet End [PACKT]"/>
    <w:basedOn w:val="BulletWithoutBulletWithinNestedBulletPACKT"/>
    <w:uiPriority w:val="99"/>
    <w:rsid w:val="004D50EC"/>
    <w:pPr>
      <w:spacing w:after="173"/>
    </w:pPr>
  </w:style>
  <w:style w:type="paragraph" w:customStyle="1" w:styleId="AppendixTitlePACKT">
    <w:name w:val="Appendix Title [PACKT]"/>
    <w:basedOn w:val="NormalPACKT"/>
    <w:uiPriority w:val="99"/>
    <w:rsid w:val="004D50EC"/>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4D50EC"/>
  </w:style>
  <w:style w:type="numbering" w:customStyle="1" w:styleId="NumberedBulletWithinBullet">
    <w:name w:val="Numbered Bullet Within Bullet"/>
    <w:uiPriority w:val="99"/>
    <w:rsid w:val="004D50EC"/>
    <w:pPr>
      <w:numPr>
        <w:numId w:val="23"/>
      </w:numPr>
    </w:pPr>
  </w:style>
  <w:style w:type="numbering" w:customStyle="1" w:styleId="RomanNumberedBullet">
    <w:name w:val="Roman Numbered Bullet"/>
    <w:uiPriority w:val="99"/>
    <w:rsid w:val="004D50EC"/>
    <w:pPr>
      <w:numPr>
        <w:numId w:val="26"/>
      </w:numPr>
    </w:pPr>
  </w:style>
  <w:style w:type="numbering" w:customStyle="1" w:styleId="AlphabeticalBullet">
    <w:name w:val="Alphabetical Bullet"/>
    <w:uiPriority w:val="99"/>
    <w:rsid w:val="004D50EC"/>
    <w:pPr>
      <w:numPr>
        <w:numId w:val="34"/>
      </w:numPr>
    </w:pPr>
  </w:style>
  <w:style w:type="character" w:styleId="CommentReference">
    <w:name w:val="annotation reference"/>
    <w:basedOn w:val="DefaultParagraphFont"/>
    <w:uiPriority w:val="99"/>
    <w:semiHidden/>
    <w:unhideWhenUsed/>
    <w:rsid w:val="00ED1A26"/>
    <w:rPr>
      <w:sz w:val="16"/>
      <w:szCs w:val="16"/>
    </w:rPr>
  </w:style>
  <w:style w:type="paragraph" w:styleId="CommentText">
    <w:name w:val="annotation text"/>
    <w:basedOn w:val="Normal"/>
    <w:link w:val="CommentTextChar"/>
    <w:uiPriority w:val="99"/>
    <w:semiHidden/>
    <w:unhideWhenUsed/>
    <w:rsid w:val="00ED1A26"/>
    <w:rPr>
      <w:szCs w:val="20"/>
    </w:rPr>
  </w:style>
  <w:style w:type="character" w:customStyle="1" w:styleId="CommentTextChar">
    <w:name w:val="Comment Text Char"/>
    <w:basedOn w:val="DefaultParagraphFont"/>
    <w:link w:val="CommentText"/>
    <w:uiPriority w:val="99"/>
    <w:semiHidden/>
    <w:rsid w:val="00ED1A26"/>
    <w:rPr>
      <w:rFonts w:ascii="Arial" w:eastAsia="Times New Roman" w:hAnsi="Arial" w:cs="Arial"/>
      <w:bCs/>
      <w:sz w:val="20"/>
      <w:szCs w:val="20"/>
    </w:rPr>
  </w:style>
  <w:style w:type="paragraph" w:styleId="CommentSubject">
    <w:name w:val="annotation subject"/>
    <w:basedOn w:val="CommentText"/>
    <w:next w:val="CommentText"/>
    <w:link w:val="CommentSubjectChar"/>
    <w:uiPriority w:val="99"/>
    <w:semiHidden/>
    <w:unhideWhenUsed/>
    <w:rsid w:val="00ED1A26"/>
    <w:rPr>
      <w:b/>
    </w:rPr>
  </w:style>
  <w:style w:type="character" w:customStyle="1" w:styleId="CommentSubjectChar">
    <w:name w:val="Comment Subject Char"/>
    <w:basedOn w:val="CommentTextChar"/>
    <w:link w:val="CommentSubject"/>
    <w:uiPriority w:val="99"/>
    <w:semiHidden/>
    <w:rsid w:val="00ED1A26"/>
    <w:rPr>
      <w:rFonts w:ascii="Arial" w:eastAsia="Times New Roman" w:hAnsi="Arial" w:cs="Arial"/>
      <w:b/>
      <w:bCs/>
      <w:sz w:val="20"/>
      <w:szCs w:val="20"/>
    </w:rPr>
  </w:style>
  <w:style w:type="paragraph" w:styleId="Revision">
    <w:name w:val="Revision"/>
    <w:hidden/>
    <w:uiPriority w:val="99"/>
    <w:semiHidden/>
    <w:rsid w:val="00915270"/>
    <w:pPr>
      <w:spacing w:after="0" w:line="240" w:lineRule="auto"/>
    </w:pPr>
    <w:rPr>
      <w:rFonts w:ascii="Arial" w:eastAsia="Times New Roman" w:hAnsi="Arial" w:cs="Arial"/>
      <w:bCs/>
      <w:sz w:val="20"/>
      <w:szCs w:val="24"/>
    </w:rPr>
  </w:style>
  <w:style w:type="character" w:styleId="FollowedHyperlink">
    <w:name w:val="FollowedHyperlink"/>
    <w:basedOn w:val="DefaultParagraphFont"/>
    <w:uiPriority w:val="99"/>
    <w:semiHidden/>
    <w:unhideWhenUsed/>
    <w:rsid w:val="00C37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28667">
      <w:bodyDiv w:val="1"/>
      <w:marLeft w:val="0"/>
      <w:marRight w:val="0"/>
      <w:marTop w:val="0"/>
      <w:marBottom w:val="0"/>
      <w:divBdr>
        <w:top w:val="none" w:sz="0" w:space="0" w:color="auto"/>
        <w:left w:val="none" w:sz="0" w:space="0" w:color="auto"/>
        <w:bottom w:val="none" w:sz="0" w:space="0" w:color="auto"/>
        <w:right w:val="none" w:sz="0" w:space="0" w:color="auto"/>
      </w:divBdr>
    </w:div>
    <w:div w:id="66538691">
      <w:bodyDiv w:val="1"/>
      <w:marLeft w:val="0"/>
      <w:marRight w:val="0"/>
      <w:marTop w:val="0"/>
      <w:marBottom w:val="0"/>
      <w:divBdr>
        <w:top w:val="none" w:sz="0" w:space="0" w:color="auto"/>
        <w:left w:val="none" w:sz="0" w:space="0" w:color="auto"/>
        <w:bottom w:val="none" w:sz="0" w:space="0" w:color="auto"/>
        <w:right w:val="none" w:sz="0" w:space="0" w:color="auto"/>
      </w:divBdr>
    </w:div>
    <w:div w:id="122964390">
      <w:bodyDiv w:val="1"/>
      <w:marLeft w:val="0"/>
      <w:marRight w:val="0"/>
      <w:marTop w:val="0"/>
      <w:marBottom w:val="0"/>
      <w:divBdr>
        <w:top w:val="none" w:sz="0" w:space="0" w:color="auto"/>
        <w:left w:val="none" w:sz="0" w:space="0" w:color="auto"/>
        <w:bottom w:val="none" w:sz="0" w:space="0" w:color="auto"/>
        <w:right w:val="none" w:sz="0" w:space="0" w:color="auto"/>
      </w:divBdr>
    </w:div>
    <w:div w:id="178550763">
      <w:bodyDiv w:val="1"/>
      <w:marLeft w:val="0"/>
      <w:marRight w:val="0"/>
      <w:marTop w:val="0"/>
      <w:marBottom w:val="0"/>
      <w:divBdr>
        <w:top w:val="none" w:sz="0" w:space="0" w:color="auto"/>
        <w:left w:val="none" w:sz="0" w:space="0" w:color="auto"/>
        <w:bottom w:val="none" w:sz="0" w:space="0" w:color="auto"/>
        <w:right w:val="none" w:sz="0" w:space="0" w:color="auto"/>
      </w:divBdr>
    </w:div>
    <w:div w:id="252401793">
      <w:bodyDiv w:val="1"/>
      <w:marLeft w:val="0"/>
      <w:marRight w:val="0"/>
      <w:marTop w:val="0"/>
      <w:marBottom w:val="0"/>
      <w:divBdr>
        <w:top w:val="none" w:sz="0" w:space="0" w:color="auto"/>
        <w:left w:val="none" w:sz="0" w:space="0" w:color="auto"/>
        <w:bottom w:val="none" w:sz="0" w:space="0" w:color="auto"/>
        <w:right w:val="none" w:sz="0" w:space="0" w:color="auto"/>
      </w:divBdr>
    </w:div>
    <w:div w:id="310528317">
      <w:bodyDiv w:val="1"/>
      <w:marLeft w:val="0"/>
      <w:marRight w:val="0"/>
      <w:marTop w:val="0"/>
      <w:marBottom w:val="0"/>
      <w:divBdr>
        <w:top w:val="none" w:sz="0" w:space="0" w:color="auto"/>
        <w:left w:val="none" w:sz="0" w:space="0" w:color="auto"/>
        <w:bottom w:val="none" w:sz="0" w:space="0" w:color="auto"/>
        <w:right w:val="none" w:sz="0" w:space="0" w:color="auto"/>
      </w:divBdr>
    </w:div>
    <w:div w:id="310867441">
      <w:bodyDiv w:val="1"/>
      <w:marLeft w:val="0"/>
      <w:marRight w:val="0"/>
      <w:marTop w:val="0"/>
      <w:marBottom w:val="0"/>
      <w:divBdr>
        <w:top w:val="none" w:sz="0" w:space="0" w:color="auto"/>
        <w:left w:val="none" w:sz="0" w:space="0" w:color="auto"/>
        <w:bottom w:val="none" w:sz="0" w:space="0" w:color="auto"/>
        <w:right w:val="none" w:sz="0" w:space="0" w:color="auto"/>
      </w:divBdr>
    </w:div>
    <w:div w:id="340085817">
      <w:bodyDiv w:val="1"/>
      <w:marLeft w:val="0"/>
      <w:marRight w:val="0"/>
      <w:marTop w:val="0"/>
      <w:marBottom w:val="0"/>
      <w:divBdr>
        <w:top w:val="none" w:sz="0" w:space="0" w:color="auto"/>
        <w:left w:val="none" w:sz="0" w:space="0" w:color="auto"/>
        <w:bottom w:val="none" w:sz="0" w:space="0" w:color="auto"/>
        <w:right w:val="none" w:sz="0" w:space="0" w:color="auto"/>
      </w:divBdr>
    </w:div>
    <w:div w:id="431898420">
      <w:bodyDiv w:val="1"/>
      <w:marLeft w:val="0"/>
      <w:marRight w:val="0"/>
      <w:marTop w:val="0"/>
      <w:marBottom w:val="0"/>
      <w:divBdr>
        <w:top w:val="none" w:sz="0" w:space="0" w:color="auto"/>
        <w:left w:val="none" w:sz="0" w:space="0" w:color="auto"/>
        <w:bottom w:val="none" w:sz="0" w:space="0" w:color="auto"/>
        <w:right w:val="none" w:sz="0" w:space="0" w:color="auto"/>
      </w:divBdr>
    </w:div>
    <w:div w:id="595485757">
      <w:bodyDiv w:val="1"/>
      <w:marLeft w:val="0"/>
      <w:marRight w:val="0"/>
      <w:marTop w:val="0"/>
      <w:marBottom w:val="0"/>
      <w:divBdr>
        <w:top w:val="none" w:sz="0" w:space="0" w:color="auto"/>
        <w:left w:val="none" w:sz="0" w:space="0" w:color="auto"/>
        <w:bottom w:val="none" w:sz="0" w:space="0" w:color="auto"/>
        <w:right w:val="none" w:sz="0" w:space="0" w:color="auto"/>
      </w:divBdr>
    </w:div>
    <w:div w:id="625159743">
      <w:bodyDiv w:val="1"/>
      <w:marLeft w:val="0"/>
      <w:marRight w:val="0"/>
      <w:marTop w:val="0"/>
      <w:marBottom w:val="0"/>
      <w:divBdr>
        <w:top w:val="none" w:sz="0" w:space="0" w:color="auto"/>
        <w:left w:val="none" w:sz="0" w:space="0" w:color="auto"/>
        <w:bottom w:val="none" w:sz="0" w:space="0" w:color="auto"/>
        <w:right w:val="none" w:sz="0" w:space="0" w:color="auto"/>
      </w:divBdr>
    </w:div>
    <w:div w:id="699161416">
      <w:bodyDiv w:val="1"/>
      <w:marLeft w:val="0"/>
      <w:marRight w:val="0"/>
      <w:marTop w:val="0"/>
      <w:marBottom w:val="0"/>
      <w:divBdr>
        <w:top w:val="none" w:sz="0" w:space="0" w:color="auto"/>
        <w:left w:val="none" w:sz="0" w:space="0" w:color="auto"/>
        <w:bottom w:val="none" w:sz="0" w:space="0" w:color="auto"/>
        <w:right w:val="none" w:sz="0" w:space="0" w:color="auto"/>
      </w:divBdr>
    </w:div>
    <w:div w:id="765659257">
      <w:bodyDiv w:val="1"/>
      <w:marLeft w:val="0"/>
      <w:marRight w:val="0"/>
      <w:marTop w:val="0"/>
      <w:marBottom w:val="0"/>
      <w:divBdr>
        <w:top w:val="none" w:sz="0" w:space="0" w:color="auto"/>
        <w:left w:val="none" w:sz="0" w:space="0" w:color="auto"/>
        <w:bottom w:val="none" w:sz="0" w:space="0" w:color="auto"/>
        <w:right w:val="none" w:sz="0" w:space="0" w:color="auto"/>
      </w:divBdr>
    </w:div>
    <w:div w:id="1221477585">
      <w:bodyDiv w:val="1"/>
      <w:marLeft w:val="0"/>
      <w:marRight w:val="0"/>
      <w:marTop w:val="0"/>
      <w:marBottom w:val="0"/>
      <w:divBdr>
        <w:top w:val="none" w:sz="0" w:space="0" w:color="auto"/>
        <w:left w:val="none" w:sz="0" w:space="0" w:color="auto"/>
        <w:bottom w:val="none" w:sz="0" w:space="0" w:color="auto"/>
        <w:right w:val="none" w:sz="0" w:space="0" w:color="auto"/>
      </w:divBdr>
    </w:div>
    <w:div w:id="1241719929">
      <w:bodyDiv w:val="1"/>
      <w:marLeft w:val="0"/>
      <w:marRight w:val="0"/>
      <w:marTop w:val="0"/>
      <w:marBottom w:val="0"/>
      <w:divBdr>
        <w:top w:val="none" w:sz="0" w:space="0" w:color="auto"/>
        <w:left w:val="none" w:sz="0" w:space="0" w:color="auto"/>
        <w:bottom w:val="none" w:sz="0" w:space="0" w:color="auto"/>
        <w:right w:val="none" w:sz="0" w:space="0" w:color="auto"/>
      </w:divBdr>
    </w:div>
    <w:div w:id="1266770363">
      <w:bodyDiv w:val="1"/>
      <w:marLeft w:val="0"/>
      <w:marRight w:val="0"/>
      <w:marTop w:val="0"/>
      <w:marBottom w:val="0"/>
      <w:divBdr>
        <w:top w:val="none" w:sz="0" w:space="0" w:color="auto"/>
        <w:left w:val="none" w:sz="0" w:space="0" w:color="auto"/>
        <w:bottom w:val="none" w:sz="0" w:space="0" w:color="auto"/>
        <w:right w:val="none" w:sz="0" w:space="0" w:color="auto"/>
      </w:divBdr>
    </w:div>
    <w:div w:id="1328169306">
      <w:bodyDiv w:val="1"/>
      <w:marLeft w:val="0"/>
      <w:marRight w:val="0"/>
      <w:marTop w:val="0"/>
      <w:marBottom w:val="0"/>
      <w:divBdr>
        <w:top w:val="none" w:sz="0" w:space="0" w:color="auto"/>
        <w:left w:val="none" w:sz="0" w:space="0" w:color="auto"/>
        <w:bottom w:val="none" w:sz="0" w:space="0" w:color="auto"/>
        <w:right w:val="none" w:sz="0" w:space="0" w:color="auto"/>
      </w:divBdr>
    </w:div>
    <w:div w:id="1413307790">
      <w:bodyDiv w:val="1"/>
      <w:marLeft w:val="0"/>
      <w:marRight w:val="0"/>
      <w:marTop w:val="0"/>
      <w:marBottom w:val="0"/>
      <w:divBdr>
        <w:top w:val="none" w:sz="0" w:space="0" w:color="auto"/>
        <w:left w:val="none" w:sz="0" w:space="0" w:color="auto"/>
        <w:bottom w:val="none" w:sz="0" w:space="0" w:color="auto"/>
        <w:right w:val="none" w:sz="0" w:space="0" w:color="auto"/>
      </w:divBdr>
    </w:div>
    <w:div w:id="1426077432">
      <w:bodyDiv w:val="1"/>
      <w:marLeft w:val="0"/>
      <w:marRight w:val="0"/>
      <w:marTop w:val="0"/>
      <w:marBottom w:val="0"/>
      <w:divBdr>
        <w:top w:val="none" w:sz="0" w:space="0" w:color="auto"/>
        <w:left w:val="none" w:sz="0" w:space="0" w:color="auto"/>
        <w:bottom w:val="none" w:sz="0" w:space="0" w:color="auto"/>
        <w:right w:val="none" w:sz="0" w:space="0" w:color="auto"/>
      </w:divBdr>
    </w:div>
    <w:div w:id="1555701242">
      <w:bodyDiv w:val="1"/>
      <w:marLeft w:val="0"/>
      <w:marRight w:val="0"/>
      <w:marTop w:val="0"/>
      <w:marBottom w:val="0"/>
      <w:divBdr>
        <w:top w:val="none" w:sz="0" w:space="0" w:color="auto"/>
        <w:left w:val="none" w:sz="0" w:space="0" w:color="auto"/>
        <w:bottom w:val="none" w:sz="0" w:space="0" w:color="auto"/>
        <w:right w:val="none" w:sz="0" w:space="0" w:color="auto"/>
      </w:divBdr>
    </w:div>
    <w:div w:id="1642342615">
      <w:bodyDiv w:val="1"/>
      <w:marLeft w:val="0"/>
      <w:marRight w:val="0"/>
      <w:marTop w:val="0"/>
      <w:marBottom w:val="0"/>
      <w:divBdr>
        <w:top w:val="none" w:sz="0" w:space="0" w:color="auto"/>
        <w:left w:val="none" w:sz="0" w:space="0" w:color="auto"/>
        <w:bottom w:val="none" w:sz="0" w:space="0" w:color="auto"/>
        <w:right w:val="none" w:sz="0" w:space="0" w:color="auto"/>
      </w:divBdr>
    </w:div>
    <w:div w:id="1720976368">
      <w:bodyDiv w:val="1"/>
      <w:marLeft w:val="0"/>
      <w:marRight w:val="0"/>
      <w:marTop w:val="0"/>
      <w:marBottom w:val="0"/>
      <w:divBdr>
        <w:top w:val="none" w:sz="0" w:space="0" w:color="auto"/>
        <w:left w:val="none" w:sz="0" w:space="0" w:color="auto"/>
        <w:bottom w:val="none" w:sz="0" w:space="0" w:color="auto"/>
        <w:right w:val="none" w:sz="0" w:space="0" w:color="auto"/>
      </w:divBdr>
    </w:div>
    <w:div w:id="21221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eveloper.xamarin.com/guides/cross-platform/ci/teamcity/???history=0&amp;sample=58&amp;ref=0" TargetMode="External"/><Relationship Id="rId3" Type="http://schemas.openxmlformats.org/officeDocument/2006/relationships/hyperlink" Target="https://stackify.com/top-continuous-integration-tools/???history=0&amp;sample=4&amp;ref=1" TargetMode="External"/><Relationship Id="rId7" Type="http://schemas.openxmlformats.org/officeDocument/2006/relationships/hyperlink" Target="https://msdn.microsoft.com/en-US/library/mt683786.aspx???history=0&amp;sample=66&amp;ref=0" TargetMode="External"/><Relationship Id="rId2" Type="http://schemas.openxmlformats.org/officeDocument/2006/relationships/hyperlink" Target="https://stackify.com/top-continuous-integration-tools/???history=0&amp;sample=4&amp;ref=1" TargetMode="External"/><Relationship Id="rId1" Type="http://schemas.openxmlformats.org/officeDocument/2006/relationships/hyperlink" Target="https://www.codeproject.com/Articles/1080526/Top-Continuous-Integration-Tools-edition???history=0&amp;sample=28&amp;ref=1" TargetMode="External"/><Relationship Id="rId6" Type="http://schemas.openxmlformats.org/officeDocument/2006/relationships/hyperlink" Target="https://developer.xamarin.com/guides/cross-platform/ci/teamcity/???history=0&amp;sample=58&amp;ref=0" TargetMode="External"/><Relationship Id="rId5" Type="http://schemas.openxmlformats.org/officeDocument/2006/relationships/hyperlink" Target="https://stackify.com/top-continuous-integration-tools/???history=0&amp;sample=4&amp;ref=1" TargetMode="External"/><Relationship Id="rId4" Type="http://schemas.openxmlformats.org/officeDocument/2006/relationships/hyperlink" Target="https://stackify.com/top-continuous-integration-tools/???history=0&amp;sample=4&amp;ref=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jadhav\Desktop\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085AD-A660-4179-8FFD-C1EAA874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269_New_Template_Normal_Series</Template>
  <TotalTime>158</TotalTime>
  <Pages>32</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 Tak</dc:creator>
  <cp:lastModifiedBy>Rohin Tak</cp:lastModifiedBy>
  <cp:revision>133</cp:revision>
  <dcterms:created xsi:type="dcterms:W3CDTF">2017-10-25T14:20:00Z</dcterms:created>
  <dcterms:modified xsi:type="dcterms:W3CDTF">2017-11-11T14:08:00Z</dcterms:modified>
</cp:coreProperties>
</file>